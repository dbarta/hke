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4E9B" w14:textId="77777777" w:rsidR="001E7119" w:rsidRDefault="001E7119" w:rsidP="001E7119">
      <w:pPr>
        <w:pStyle w:val="Title"/>
        <w:jc w:val="center"/>
      </w:pPr>
    </w:p>
    <w:p w14:paraId="1ECE9066" w14:textId="77777777" w:rsidR="001E7119" w:rsidRDefault="001E7119" w:rsidP="001E7119">
      <w:pPr>
        <w:pStyle w:val="Title"/>
        <w:jc w:val="center"/>
      </w:pPr>
    </w:p>
    <w:p w14:paraId="3EF5EF44" w14:textId="77777777" w:rsidR="001E7119" w:rsidRDefault="001E7119" w:rsidP="001E7119">
      <w:pPr>
        <w:pStyle w:val="Title"/>
        <w:jc w:val="center"/>
      </w:pPr>
    </w:p>
    <w:p w14:paraId="094C424B" w14:textId="75865EF6" w:rsidR="0002706D" w:rsidRPr="001E7119" w:rsidRDefault="00F92043" w:rsidP="00BF4D8F">
      <w:pPr>
        <w:pStyle w:val="Title"/>
        <w:ind w:left="3600"/>
        <w:rPr>
          <w:rFonts w:asciiTheme="majorBidi" w:hAnsiTheme="majorBidi"/>
          <w:sz w:val="96"/>
          <w:szCs w:val="96"/>
        </w:rPr>
      </w:pPr>
      <w:r w:rsidRPr="001E7119">
        <w:rPr>
          <w:rFonts w:asciiTheme="majorBidi" w:hAnsiTheme="majorBidi"/>
          <w:sz w:val="96"/>
          <w:szCs w:val="96"/>
        </w:rPr>
        <w:t>Hakhel</w:t>
      </w:r>
    </w:p>
    <w:p w14:paraId="2D040C23" w14:textId="77777777" w:rsidR="001E7119" w:rsidRDefault="001E7119" w:rsidP="001E7119"/>
    <w:p w14:paraId="610E4B17" w14:textId="77777777" w:rsidR="001E7119" w:rsidRPr="001E7119" w:rsidRDefault="001E7119" w:rsidP="001E7119"/>
    <w:p w14:paraId="758FB7B5" w14:textId="03652FC8" w:rsidR="00864CAD" w:rsidRPr="001E7119" w:rsidRDefault="00864CAD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 xml:space="preserve">Functional Specs v </w:t>
      </w:r>
      <w:r w:rsidR="00750ACF" w:rsidRPr="001E7119">
        <w:rPr>
          <w:sz w:val="32"/>
          <w:szCs w:val="32"/>
          <w:lang w:val="en-US"/>
        </w:rPr>
        <w:t>0.</w:t>
      </w:r>
      <w:r w:rsidR="008D58B0" w:rsidRPr="001E7119">
        <w:rPr>
          <w:sz w:val="32"/>
          <w:szCs w:val="32"/>
          <w:lang w:val="en-US"/>
        </w:rPr>
        <w:t>4</w:t>
      </w:r>
    </w:p>
    <w:p w14:paraId="331B1223" w14:textId="74B5DEA8" w:rsidR="00750ACF" w:rsidRPr="001E7119" w:rsidRDefault="00750ACF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 xml:space="preserve">Date: </w:t>
      </w:r>
      <w:r w:rsidR="00BF4D8F">
        <w:rPr>
          <w:sz w:val="32"/>
          <w:szCs w:val="32"/>
          <w:lang w:val="en-US"/>
        </w:rPr>
        <w:t>30</w:t>
      </w:r>
      <w:r w:rsidRPr="001E7119">
        <w:rPr>
          <w:sz w:val="32"/>
          <w:szCs w:val="32"/>
          <w:lang w:val="en-US"/>
        </w:rPr>
        <w:t xml:space="preserve"> </w:t>
      </w:r>
      <w:r w:rsidR="00D607FA" w:rsidRPr="001E7119">
        <w:rPr>
          <w:sz w:val="32"/>
          <w:szCs w:val="32"/>
          <w:lang w:val="en-US"/>
        </w:rPr>
        <w:t>May</w:t>
      </w:r>
      <w:r w:rsidRPr="001E7119">
        <w:rPr>
          <w:sz w:val="32"/>
          <w:szCs w:val="32"/>
          <w:lang w:val="en-US"/>
        </w:rPr>
        <w:t xml:space="preserve"> 2024</w:t>
      </w:r>
    </w:p>
    <w:p w14:paraId="430BFA4C" w14:textId="002BB7BD" w:rsidR="00864CAD" w:rsidRPr="001E7119" w:rsidRDefault="00864CAD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0479C146" w14:textId="0857E3E8" w:rsidR="00750ACF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 xml:space="preserve">notifications to </w:t>
      </w:r>
      <w:r w:rsidR="00750ACF">
        <w:rPr>
          <w:lang w:val="en-US"/>
        </w:rPr>
        <w:t xml:space="preserve">synagogue </w:t>
      </w:r>
      <w:r>
        <w:rPr>
          <w:lang w:val="en-US"/>
        </w:rPr>
        <w:t xml:space="preserve">members about upcoming yahrzeit dates of their deceased family </w:t>
      </w:r>
      <w:r w:rsidR="00992239">
        <w:rPr>
          <w:lang w:val="en-US"/>
        </w:rPr>
        <w:t>members and</w:t>
      </w:r>
      <w:r w:rsidR="00750ACF">
        <w:rPr>
          <w:lang w:val="en-US"/>
        </w:rPr>
        <w:t xml:space="preserve"> offers </w:t>
      </w:r>
      <w:r>
        <w:rPr>
          <w:lang w:val="en-US"/>
        </w:rPr>
        <w:t xml:space="preserve">possible </w:t>
      </w:r>
      <w:r w:rsidR="00750ACF">
        <w:rPr>
          <w:lang w:val="en-US"/>
        </w:rPr>
        <w:t>venues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 xml:space="preserve">. </w:t>
      </w:r>
    </w:p>
    <w:p w14:paraId="5C1F7619" w14:textId="3A2F7010" w:rsidR="00CD569F" w:rsidRDefault="00374AC3" w:rsidP="00992239">
      <w:pPr>
        <w:rPr>
          <w:lang w:val="en-US"/>
        </w:rPr>
      </w:pPr>
      <w:r>
        <w:rPr>
          <w:lang w:val="en-US"/>
        </w:rPr>
        <w:t>Hakhel can accommodate any number of synagogues with their communit</w:t>
      </w:r>
      <w:r w:rsidR="00082C5E">
        <w:rPr>
          <w:lang w:val="en-US"/>
        </w:rPr>
        <w:t>ies</w:t>
      </w:r>
      <w:r>
        <w:rPr>
          <w:lang w:val="en-US"/>
        </w:rPr>
        <w:t xml:space="preserve"> and rabbis. Each synagogue has its own separate </w:t>
      </w:r>
      <w:r w:rsidR="00750ACF">
        <w:rPr>
          <w:lang w:val="en-US"/>
        </w:rPr>
        <w:t xml:space="preserve">community and venues, in </w:t>
      </w:r>
      <w:r>
        <w:rPr>
          <w:lang w:val="en-US"/>
        </w:rPr>
        <w:t>a multi-tenancy model.</w:t>
      </w:r>
    </w:p>
    <w:p w14:paraId="772F7464" w14:textId="77777777" w:rsidR="00992239" w:rsidRDefault="00992239" w:rsidP="00992239">
      <w:pPr>
        <w:rPr>
          <w:lang w:val="en-US"/>
        </w:rPr>
      </w:pPr>
    </w:p>
    <w:p w14:paraId="470382DD" w14:textId="2902F937" w:rsidR="00374AC3" w:rsidRDefault="00750ACF" w:rsidP="00CD569F">
      <w:pPr>
        <w:rPr>
          <w:lang w:val="en-US"/>
        </w:rPr>
      </w:pPr>
      <w:r>
        <w:rPr>
          <w:lang w:val="en-US"/>
        </w:rPr>
        <w:t xml:space="preserve">Hakhel </w:t>
      </w:r>
      <w:r w:rsidR="00AF2358">
        <w:rPr>
          <w:lang w:val="en-US"/>
        </w:rPr>
        <w:t>has the following components</w:t>
      </w:r>
      <w:r w:rsidR="00374AC3">
        <w:rPr>
          <w:lang w:val="en-US"/>
        </w:rPr>
        <w:t>:</w:t>
      </w:r>
    </w:p>
    <w:p w14:paraId="335C325D" w14:textId="15F80600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database with synagogues, community members, and deceased people of interest.</w:t>
      </w:r>
    </w:p>
    <w:p w14:paraId="70030808" w14:textId="721F894C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web app that provides:</w:t>
      </w:r>
    </w:p>
    <w:p w14:paraId="0381EAA9" w14:textId="54B6FE79" w:rsidR="00750ACF" w:rsidRDefault="00AF2358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entry and management of </w:t>
      </w:r>
      <w:r w:rsidR="00750ACF">
        <w:rPr>
          <w:lang w:val="en-US"/>
        </w:rPr>
        <w:t>users, synagogues, deceased people, etc.</w:t>
      </w:r>
    </w:p>
    <w:p w14:paraId="4231016C" w14:textId="006743F4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Management of </w:t>
      </w:r>
      <w:r w:rsidR="00AF2358">
        <w:rPr>
          <w:lang w:val="en-US"/>
        </w:rPr>
        <w:t>yahrzeit reminders.</w:t>
      </w:r>
    </w:p>
    <w:p w14:paraId="376A1179" w14:textId="43B691B2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Automated</w:t>
      </w:r>
      <w:r w:rsidR="00AF2358">
        <w:rPr>
          <w:lang w:val="en-US"/>
        </w:rPr>
        <w:t xml:space="preserve"> </w:t>
      </w:r>
      <w:r>
        <w:rPr>
          <w:lang w:val="en-US"/>
        </w:rPr>
        <w:t xml:space="preserve">background </w:t>
      </w:r>
      <w:r w:rsidR="00AF2358">
        <w:rPr>
          <w:lang w:val="en-US"/>
        </w:rPr>
        <w:t xml:space="preserve">service that </w:t>
      </w:r>
      <w:r>
        <w:rPr>
          <w:lang w:val="en-US"/>
        </w:rPr>
        <w:t>sends</w:t>
      </w:r>
      <w:r w:rsidR="00AF2358">
        <w:rPr>
          <w:lang w:val="en-US"/>
        </w:rPr>
        <w:t xml:space="preserve"> yahrzeit notifications</w:t>
      </w:r>
      <w:r>
        <w:rPr>
          <w:lang w:val="en-US"/>
        </w:rPr>
        <w:t xml:space="preserve"> via SMS, WhatsApp, or email on the week of the yahrzeit.</w:t>
      </w:r>
    </w:p>
    <w:p w14:paraId="2997428F" w14:textId="5CBDCD9E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</w:t>
      </w:r>
      <w:r w:rsidR="00AF2358">
        <w:rPr>
          <w:lang w:val="en-US"/>
        </w:rPr>
        <w:t>enues for honoring the yahrzeit</w:t>
      </w:r>
      <w:r>
        <w:rPr>
          <w:lang w:val="en-US"/>
        </w:rPr>
        <w:t>, clickable from the notification message.</w:t>
      </w:r>
    </w:p>
    <w:p w14:paraId="41C573BE" w14:textId="77777777" w:rsidR="00992239" w:rsidRDefault="00992239" w:rsidP="00AF2358">
      <w:pPr>
        <w:ind w:left="567" w:hanging="567"/>
        <w:rPr>
          <w:lang w:val="en-US"/>
        </w:rPr>
      </w:pPr>
    </w:p>
    <w:p w14:paraId="7690C77F" w14:textId="72910DA5" w:rsidR="00AF2358" w:rsidRDefault="004B15F9" w:rsidP="00AF2358">
      <w:pPr>
        <w:ind w:left="567" w:hanging="567"/>
        <w:rPr>
          <w:lang w:val="en-US"/>
        </w:rPr>
      </w:pPr>
      <w:r>
        <w:rPr>
          <w:lang w:val="en-US"/>
        </w:rPr>
        <w:t>The flow of events is as follows:</w:t>
      </w:r>
    </w:p>
    <w:p w14:paraId="33DE10E5" w14:textId="5F1EE8A6" w:rsidR="00AF2358" w:rsidRDefault="00AF2358" w:rsidP="00992239">
      <w:pPr>
        <w:pStyle w:val="ListParagraph"/>
        <w:numPr>
          <w:ilvl w:val="0"/>
          <w:numId w:val="15"/>
        </w:numPr>
        <w:rPr>
          <w:ins w:id="0" w:author="David Barta" w:date="2024-05-30T14:14:00Z"/>
        </w:rPr>
      </w:pPr>
      <w:r w:rsidRPr="004B15F9">
        <w:t xml:space="preserve">A user with an admin privilege can populate the database with the details of synagogues, deceased people, </w:t>
      </w:r>
      <w:ins w:id="1" w:author="David Barta" w:date="2024-05-30T14:13:00Z">
        <w:r w:rsidR="00BF4D8F">
          <w:t xml:space="preserve">cemeteries, </w:t>
        </w:r>
      </w:ins>
      <w:r w:rsidRPr="004B15F9">
        <w:t>contact people, and rules for sending yahrzeit reminders.</w:t>
      </w:r>
      <w:r w:rsidR="00BF4D8F">
        <w:t xml:space="preserve"> </w:t>
      </w:r>
      <w:ins w:id="2" w:author="David Barta" w:date="2024-05-30T14:13:00Z">
        <w:r w:rsidR="00BF4D8F">
          <w:t>There are two w</w:t>
        </w:r>
      </w:ins>
      <w:ins w:id="3" w:author="David Barta" w:date="2024-05-30T14:14:00Z">
        <w:r w:rsidR="00BF4D8F">
          <w:t>ays to populate the datbase:</w:t>
        </w:r>
      </w:ins>
    </w:p>
    <w:p w14:paraId="667359E7" w14:textId="5F910F43" w:rsidR="00BF4D8F" w:rsidRDefault="00BF4D8F" w:rsidP="00BF4D8F">
      <w:pPr>
        <w:pStyle w:val="ListParagraph"/>
        <w:numPr>
          <w:ilvl w:val="1"/>
          <w:numId w:val="15"/>
        </w:numPr>
        <w:rPr>
          <w:ins w:id="4" w:author="David Barta" w:date="2024-05-30T14:14:00Z"/>
        </w:rPr>
      </w:pPr>
      <w:ins w:id="5" w:author="David Barta" w:date="2024-05-30T14:15:00Z">
        <w:r>
          <w:t>Manually, v</w:t>
        </w:r>
      </w:ins>
      <w:ins w:id="6" w:author="David Barta" w:date="2024-05-30T14:14:00Z">
        <w:r>
          <w:t>ia forms that the UI provides</w:t>
        </w:r>
      </w:ins>
    </w:p>
    <w:p w14:paraId="4B44E200" w14:textId="58F51758" w:rsidR="00BF4D8F" w:rsidRPr="004B15F9" w:rsidRDefault="00BF4D8F" w:rsidP="00BF4D8F">
      <w:pPr>
        <w:pStyle w:val="ListParagraph"/>
        <w:numPr>
          <w:ilvl w:val="1"/>
          <w:numId w:val="15"/>
        </w:numPr>
        <w:pPrChange w:id="7" w:author="David Barta" w:date="2024-05-30T14:14:00Z">
          <w:pPr>
            <w:pStyle w:val="ListParagraph"/>
            <w:numPr>
              <w:numId w:val="15"/>
            </w:numPr>
            <w:ind w:left="720" w:hanging="360"/>
          </w:pPr>
        </w:pPrChange>
      </w:pPr>
      <w:ins w:id="8" w:author="David Barta" w:date="2024-05-30T14:15:00Z">
        <w:r>
          <w:t>Automatically, via up</w:t>
        </w:r>
      </w:ins>
      <w:ins w:id="9" w:author="David Barta" w:date="2024-05-30T14:16:00Z">
        <w:r>
          <w:t>load of</w:t>
        </w:r>
      </w:ins>
      <w:ins w:id="10" w:author="David Barta" w:date="2024-05-30T14:14:00Z">
        <w:r>
          <w:t xml:space="preserve"> a CSV file </w:t>
        </w:r>
      </w:ins>
      <w:ins w:id="11" w:author="David Barta" w:date="2024-05-30T14:15:00Z">
        <w:r>
          <w:t>contain</w:t>
        </w:r>
      </w:ins>
      <w:ins w:id="12" w:author="David Barta" w:date="2024-05-30T14:16:00Z">
        <w:r>
          <w:t>ing</w:t>
        </w:r>
      </w:ins>
      <w:ins w:id="13" w:author="David Barta" w:date="2024-05-30T14:15:00Z">
        <w:r>
          <w:t xml:space="preserve"> multiple deceased and contact</w:t>
        </w:r>
      </w:ins>
      <w:ins w:id="14" w:author="David Barta" w:date="2024-05-30T14:16:00Z">
        <w:r>
          <w:t>.</w:t>
        </w:r>
      </w:ins>
    </w:p>
    <w:p w14:paraId="6157F92E" w14:textId="09B3F6ED" w:rsidR="004B15F9" w:rsidRDefault="004B15F9" w:rsidP="004B15F9">
      <w:pPr>
        <w:pStyle w:val="ListParagraph"/>
        <w:numPr>
          <w:ilvl w:val="0"/>
          <w:numId w:val="15"/>
        </w:numPr>
      </w:pPr>
      <w:r w:rsidRPr="004B15F9">
        <w:t xml:space="preserve">The </w:t>
      </w:r>
      <w:r>
        <w:t>system</w:t>
      </w:r>
      <w:r w:rsidRPr="004B15F9">
        <w:t xml:space="preserve"> schedules yahrzeit reminders based on the Hebrew dates of passing away, and </w:t>
      </w:r>
      <w:r>
        <w:t>places those in a queue.</w:t>
      </w:r>
    </w:p>
    <w:p w14:paraId="7A85195B" w14:textId="2C00433C" w:rsidR="004B15F9" w:rsidRDefault="004B15F9" w:rsidP="004B15F9">
      <w:pPr>
        <w:pStyle w:val="ListParagraph"/>
        <w:numPr>
          <w:ilvl w:val="0"/>
          <w:numId w:val="15"/>
        </w:numPr>
      </w:pPr>
      <w:r>
        <w:t>The background service runs daily, checks the queue and sends the notifications scheduled for that day.</w:t>
      </w:r>
    </w:p>
    <w:p w14:paraId="55EAC173" w14:textId="1001538E" w:rsidR="004B15F9" w:rsidRDefault="004B15F9" w:rsidP="004B15F9">
      <w:pPr>
        <w:pStyle w:val="ListParagraph"/>
        <w:numPr>
          <w:ilvl w:val="0"/>
          <w:numId w:val="15"/>
        </w:numPr>
      </w:pPr>
      <w:r>
        <w:t xml:space="preserve">The system logs its activity and </w:t>
      </w:r>
      <w:del w:id="15" w:author="David Barta" w:date="2024-05-30T14:17:00Z">
        <w:r w:rsidDel="00BF4D8F">
          <w:delText>there is a UI to monitor</w:delText>
        </w:r>
      </w:del>
      <w:ins w:id="16" w:author="David Barta" w:date="2024-05-30T14:17:00Z">
        <w:r w:rsidR="00BF4D8F">
          <w:t>enables the admin to monitor</w:t>
        </w:r>
      </w:ins>
      <w:r>
        <w:t xml:space="preserve"> what</w:t>
      </w:r>
      <w:ins w:id="17" w:author="David Barta" w:date="2024-05-30T14:17:00Z">
        <w:r w:rsidR="00BF4D8F">
          <w:t xml:space="preserve">, when and </w:t>
        </w:r>
      </w:ins>
      <w:del w:id="18" w:author="David Barta" w:date="2024-05-30T14:17:00Z">
        <w:r w:rsidDel="00BF4D8F">
          <w:delText xml:space="preserve"> was sent, when and </w:delText>
        </w:r>
      </w:del>
      <w:r>
        <w:t>to who</w:t>
      </w:r>
      <w:del w:id="19" w:author="David Barta" w:date="2024-05-30T14:18:00Z">
        <w:r w:rsidDel="00BF4D8F">
          <w:delText>m</w:delText>
        </w:r>
      </w:del>
      <w:ins w:id="20" w:author="David Barta" w:date="2024-05-30T14:17:00Z">
        <w:r w:rsidR="00BF4D8F">
          <w:t xml:space="preserve"> a message</w:t>
        </w:r>
      </w:ins>
      <w:ins w:id="21" w:author="David Barta" w:date="2024-05-30T14:18:00Z">
        <w:r w:rsidR="00BF4D8F">
          <w:t xml:space="preserve"> was sent</w:t>
        </w:r>
      </w:ins>
      <w:r>
        <w:t xml:space="preserve">, and </w:t>
      </w:r>
      <w:del w:id="22" w:author="David Barta" w:date="2024-05-30T14:18:00Z">
        <w:r w:rsidDel="00BF4D8F">
          <w:delText>whether there was a</w:delText>
        </w:r>
      </w:del>
      <w:ins w:id="23" w:author="David Barta" w:date="2024-05-30T14:18:00Z">
        <w:r w:rsidR="00BF4D8F">
          <w:t>any</w:t>
        </w:r>
      </w:ins>
      <w:r>
        <w:t xml:space="preserve"> follow-up </w:t>
      </w:r>
      <w:ins w:id="24" w:author="David Barta" w:date="2024-05-30T14:18:00Z">
        <w:r w:rsidR="00BF4D8F">
          <w:t>activity by the user or the system</w:t>
        </w:r>
      </w:ins>
      <w:del w:id="25" w:author="David Barta" w:date="2024-05-30T14:18:00Z">
        <w:r w:rsidDel="00BF4D8F">
          <w:delText>(cliking on the link)</w:delText>
        </w:r>
      </w:del>
      <w:r>
        <w:t>.</w:t>
      </w:r>
    </w:p>
    <w:p w14:paraId="11F20EA3" w14:textId="44D2B552" w:rsidR="00992239" w:rsidRDefault="00992239" w:rsidP="004B15F9">
      <w:pPr>
        <w:pStyle w:val="ListParagraph"/>
        <w:numPr>
          <w:ilvl w:val="0"/>
          <w:numId w:val="15"/>
        </w:numPr>
        <w:rPr>
          <w:ins w:id="26" w:author="David Barta" w:date="2024-05-30T14:20:00Z"/>
        </w:rPr>
      </w:pPr>
      <w:r>
        <w:t xml:space="preserve">When </w:t>
      </w:r>
      <w:del w:id="27" w:author="David Barta" w:date="2024-05-30T14:19:00Z">
        <w:r w:rsidDel="00BF4D8F">
          <w:delText xml:space="preserve">a </w:delText>
        </w:r>
      </w:del>
      <w:r>
        <w:t xml:space="preserve">contact </w:t>
      </w:r>
      <w:del w:id="28" w:author="David Barta" w:date="2024-05-30T14:19:00Z">
        <w:r w:rsidDel="00BF4D8F">
          <w:delText xml:space="preserve">person </w:delText>
        </w:r>
      </w:del>
      <w:ins w:id="29" w:author="David Barta" w:date="2024-05-30T14:19:00Z">
        <w:r w:rsidR="00BF4D8F">
          <w:t>people</w:t>
        </w:r>
        <w:r w:rsidR="00BF4D8F">
          <w:t xml:space="preserve"> </w:t>
        </w:r>
      </w:ins>
      <w:r>
        <w:t>receive</w:t>
      </w:r>
      <w:del w:id="30" w:author="David Barta" w:date="2024-05-30T14:19:00Z">
        <w:r w:rsidDel="00BF4D8F">
          <w:delText>s</w:delText>
        </w:r>
      </w:del>
      <w:r>
        <w:t xml:space="preserve"> </w:t>
      </w:r>
      <w:del w:id="31" w:author="David Barta" w:date="2024-05-30T14:19:00Z">
        <w:r w:rsidDel="00BF4D8F">
          <w:delText>a notification</w:delText>
        </w:r>
      </w:del>
      <w:ins w:id="32" w:author="David Barta" w:date="2024-05-30T14:19:00Z">
        <w:r w:rsidR="00BF4D8F">
          <w:t>the reminder</w:t>
        </w:r>
      </w:ins>
      <w:r>
        <w:t xml:space="preserve">, </w:t>
      </w:r>
      <w:ins w:id="33" w:author="David Barta" w:date="2024-05-30T14:19:00Z">
        <w:r w:rsidR="00BF4D8F">
          <w:t xml:space="preserve">they </w:t>
        </w:r>
      </w:ins>
      <w:del w:id="34" w:author="David Barta" w:date="2024-05-30T14:19:00Z">
        <w:r w:rsidDel="00BF4D8F">
          <w:delText xml:space="preserve">he </w:delText>
        </w:r>
      </w:del>
      <w:r>
        <w:t xml:space="preserve">can click on </w:t>
      </w:r>
      <w:del w:id="35" w:author="David Barta" w:date="2024-05-30T14:19:00Z">
        <w:r w:rsidDel="00BF4D8F">
          <w:delText xml:space="preserve">the </w:delText>
        </w:r>
      </w:del>
      <w:ins w:id="36" w:author="David Barta" w:date="2024-05-30T14:19:00Z">
        <w:r w:rsidR="00BF4D8F">
          <w:t>a</w:t>
        </w:r>
        <w:r w:rsidR="00BF4D8F">
          <w:t xml:space="preserve"> </w:t>
        </w:r>
      </w:ins>
      <w:r>
        <w:t xml:space="preserve">link </w:t>
      </w:r>
      <w:del w:id="37" w:author="David Barta" w:date="2024-05-30T14:19:00Z">
        <w:r w:rsidDel="00BF4D8F">
          <w:delText>and it</w:delText>
        </w:r>
      </w:del>
      <w:ins w:id="38" w:author="David Barta" w:date="2024-05-30T14:19:00Z">
        <w:r w:rsidR="00BF4D8F">
          <w:t>that</w:t>
        </w:r>
      </w:ins>
      <w:r>
        <w:t xml:space="preserve"> will open a </w:t>
      </w:r>
      <w:ins w:id="39" w:author="David Barta" w:date="2024-05-30T14:20:00Z">
        <w:r w:rsidR="00BF4D8F">
          <w:t>venue landing page.</w:t>
        </w:r>
      </w:ins>
      <w:del w:id="40" w:author="David Barta" w:date="2024-05-30T14:20:00Z">
        <w:r w:rsidDel="00BF4D8F">
          <w:delText>UI for selecting a venue.</w:delText>
        </w:r>
      </w:del>
    </w:p>
    <w:p w14:paraId="158AE3D5" w14:textId="1DF6A2A4" w:rsidR="00BF4D8F" w:rsidRPr="004B15F9" w:rsidRDefault="00BF4D8F" w:rsidP="004B15F9">
      <w:pPr>
        <w:pStyle w:val="ListParagraph"/>
        <w:numPr>
          <w:ilvl w:val="0"/>
          <w:numId w:val="15"/>
        </w:numPr>
      </w:pPr>
      <w:ins w:id="41" w:author="David Barta" w:date="2024-05-30T14:21:00Z">
        <w:r>
          <w:t xml:space="preserve">The venue landing page will </w:t>
        </w:r>
      </w:ins>
      <w:ins w:id="42" w:author="David Barta" w:date="2024-05-30T14:22:00Z">
        <w:r w:rsidR="00AC53EE">
          <w:t xml:space="preserve">offer the user a few choices of how to honor the yahrzeit. </w:t>
        </w:r>
      </w:ins>
    </w:p>
    <w:p w14:paraId="1588CE58" w14:textId="273467CA" w:rsidR="00AF2358" w:rsidRDefault="00AF2358" w:rsidP="00D32E6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Database </w:t>
      </w:r>
      <w:r w:rsidR="003B6876">
        <w:rPr>
          <w:lang w:val="en-US"/>
        </w:rPr>
        <w:t>Management</w:t>
      </w:r>
    </w:p>
    <w:p w14:paraId="190DC6D9" w14:textId="77777777" w:rsidR="00992239" w:rsidRDefault="00992239" w:rsidP="00992239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DB82A5A" w14:textId="64E750A5" w:rsidR="003B6876" w:rsidRDefault="003B6876" w:rsidP="003B6876">
      <w:pPr>
        <w:rPr>
          <w:lang w:val="en-US"/>
        </w:rPr>
      </w:pPr>
      <w:r>
        <w:rPr>
          <w:lang w:val="en-US"/>
        </w:rPr>
        <w:t>Hakhel has an SQL database with the following entities (tables):</w:t>
      </w:r>
    </w:p>
    <w:p w14:paraId="12D8F082" w14:textId="5DAD00C9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  <w:r w:rsidR="003B6876" w:rsidRPr="003B6876">
        <w:rPr>
          <w:lang w:val="en-US"/>
        </w:rPr>
        <w:t>eceased</w:t>
      </w:r>
      <w:r>
        <w:rPr>
          <w:lang w:val="en-US"/>
        </w:rPr>
        <w:t xml:space="preserve"> </w:t>
      </w:r>
      <w:r w:rsidR="003B6876" w:rsidRPr="003B6876">
        <w:rPr>
          <w:lang w:val="en-US"/>
        </w:rPr>
        <w:t>people</w:t>
      </w:r>
      <w:r w:rsidR="003B6876">
        <w:rPr>
          <w:lang w:val="en-US"/>
        </w:rPr>
        <w:t xml:space="preserve"> – </w:t>
      </w:r>
      <w:r w:rsidR="00C775C3">
        <w:rPr>
          <w:lang w:val="en-US"/>
        </w:rPr>
        <w:t xml:space="preserve">whose date of passing away triggers sending a </w:t>
      </w:r>
      <w:r w:rsidR="00C775C3" w:rsidRPr="004B15F9">
        <w:t>yahrzeit</w:t>
      </w:r>
      <w:r w:rsidR="00C775C3">
        <w:t xml:space="preserve"> reminder</w:t>
      </w:r>
      <w:r w:rsidR="00A61252">
        <w:t>.</w:t>
      </w:r>
    </w:p>
    <w:p w14:paraId="57FB815D" w14:textId="5A5D040C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emeteries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w</w:t>
      </w:r>
      <w:r w:rsidR="00C775C3">
        <w:rPr>
          <w:lang w:val="en-US"/>
        </w:rPr>
        <w:t xml:space="preserve">here a deceased person is buried. </w:t>
      </w:r>
      <w:r w:rsidR="00A61252">
        <w:rPr>
          <w:lang w:val="en-US"/>
        </w:rPr>
        <w:t>N</w:t>
      </w:r>
      <w:r w:rsidR="00C775C3">
        <w:rPr>
          <w:lang w:val="en-US"/>
        </w:rPr>
        <w:t xml:space="preserve">ecessary for the </w:t>
      </w:r>
      <w:r w:rsidR="00C775C3">
        <w:t>venues.</w:t>
      </w:r>
    </w:p>
    <w:p w14:paraId="39B9CA8F" w14:textId="02278612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ontact</w:t>
      </w:r>
      <w:r>
        <w:rPr>
          <w:lang w:val="en-US"/>
        </w:rPr>
        <w:t xml:space="preserve"> </w:t>
      </w:r>
      <w:r w:rsidR="003B6876">
        <w:rPr>
          <w:lang w:val="en-US"/>
        </w:rPr>
        <w:t>people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those that</w:t>
      </w:r>
      <w:r w:rsidR="00C775C3">
        <w:rPr>
          <w:lang w:val="en-US"/>
        </w:rPr>
        <w:t xml:space="preserve"> </w:t>
      </w:r>
      <w:r w:rsidR="00D607FA">
        <w:rPr>
          <w:lang w:val="en-US"/>
        </w:rPr>
        <w:t xml:space="preserve">can </w:t>
      </w:r>
      <w:r w:rsidR="00C775C3">
        <w:rPr>
          <w:lang w:val="en-US"/>
        </w:rPr>
        <w:t xml:space="preserve">receive a </w:t>
      </w:r>
      <w:r w:rsidR="00C775C3" w:rsidRPr="004B15F9">
        <w:t>yahrzeit</w:t>
      </w:r>
      <w:r w:rsidR="00C775C3">
        <w:t xml:space="preserve"> notification</w:t>
      </w:r>
      <w:r w:rsidR="00A61252">
        <w:t xml:space="preserve">. </w:t>
      </w:r>
      <w:r w:rsidR="00C775C3">
        <w:t>A contact person can be related to one or more deceased people, and a deceased person can be related to one or more contact people.</w:t>
      </w:r>
    </w:p>
    <w:p w14:paraId="15B616A8" w14:textId="297CC732" w:rsidR="003B6876" w:rsidRPr="00C775C3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 w:rsidRPr="00C775C3">
        <w:rPr>
          <w:lang w:val="en-US"/>
        </w:rPr>
        <w:t xml:space="preserve">Users – </w:t>
      </w:r>
      <w:r w:rsidR="00D607FA">
        <w:rPr>
          <w:lang w:val="en-US"/>
        </w:rPr>
        <w:t xml:space="preserve">a </w:t>
      </w:r>
      <w:r w:rsidRPr="00C775C3">
        <w:rPr>
          <w:lang w:val="en-US"/>
        </w:rPr>
        <w:t xml:space="preserve">user can login to the system and interact with it. Users can have roles, such as admin, that permit them to update and view data. </w:t>
      </w:r>
      <w:r w:rsidR="00C775C3">
        <w:rPr>
          <w:lang w:val="en-US"/>
        </w:rPr>
        <w:t>Contact people are users</w:t>
      </w:r>
      <w:r w:rsidR="00D607FA">
        <w:rPr>
          <w:lang w:val="en-US"/>
        </w:rPr>
        <w:t xml:space="preserve"> authorized</w:t>
      </w:r>
      <w:r w:rsidR="00C775C3">
        <w:rPr>
          <w:lang w:val="en-US"/>
        </w:rPr>
        <w:t xml:space="preserve"> to update their information and preferences.</w:t>
      </w:r>
    </w:p>
    <w:p w14:paraId="058FEFD2" w14:textId="594D3B21" w:rsidR="003B6876" w:rsidRPr="003B6876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Accounts – these </w:t>
      </w:r>
      <w:r w:rsidR="00D607FA">
        <w:rPr>
          <w:lang w:val="en-US"/>
        </w:rPr>
        <w:t>represent</w:t>
      </w:r>
      <w:r>
        <w:rPr>
          <w:lang w:val="en-US"/>
        </w:rPr>
        <w:t xml:space="preserve"> synagogues</w:t>
      </w:r>
      <w:r w:rsidR="00D607FA">
        <w:rPr>
          <w:lang w:val="en-US"/>
        </w:rPr>
        <w:t xml:space="preserve">, or other communities. </w:t>
      </w:r>
      <w:r>
        <w:rPr>
          <w:lang w:val="en-US"/>
        </w:rPr>
        <w:t xml:space="preserve"> </w:t>
      </w:r>
    </w:p>
    <w:p w14:paraId="71E108B3" w14:textId="4779F319" w:rsidR="003B6876" w:rsidRDefault="00A61252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3B6876">
        <w:rPr>
          <w:lang w:val="en-US"/>
        </w:rPr>
        <w:t>elections</w:t>
      </w:r>
      <w:r>
        <w:rPr>
          <w:lang w:val="en-US"/>
        </w:rPr>
        <w:t xml:space="preserve"> – a selection is a group of relations and a date of when to fire </w:t>
      </w:r>
      <w:r w:rsidRPr="004B15F9">
        <w:t>yahrzeit</w:t>
      </w:r>
      <w:r>
        <w:t xml:space="preserve"> notifications to all of them. A selection is generated automatically by the system but can be customized/created manually by an admin. For example, if the system created a  </w:t>
      </w:r>
      <w:r>
        <w:rPr>
          <w:lang w:val="en-US"/>
        </w:rPr>
        <w:t>selection to send reminders to John, Mary and Jacob an admin can modify the selection prior to its execution and omit or add relations.</w:t>
      </w:r>
    </w:p>
    <w:p w14:paraId="10CB5C73" w14:textId="6AB23992" w:rsidR="00341F24" w:rsidRPr="00341F24" w:rsidRDefault="00341F24" w:rsidP="00341F24">
      <w:pPr>
        <w:rPr>
          <w:lang w:val="en-US"/>
        </w:rPr>
      </w:pPr>
      <w:r>
        <w:rPr>
          <w:lang w:val="en-US"/>
        </w:rPr>
        <w:t>The following tables are “behind the scenes” and are maintained by the system:</w:t>
      </w:r>
    </w:p>
    <w:p w14:paraId="283A8076" w14:textId="40630073" w:rsidR="00341F24" w:rsidRPr="00341F24" w:rsidRDefault="00341F24" w:rsidP="00341F24">
      <w:pPr>
        <w:pStyle w:val="ListParagraph"/>
        <w:numPr>
          <w:ilvl w:val="0"/>
          <w:numId w:val="17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 xml:space="preserve">Relations – the relation between a contact person and a deceased person, and the relation type like “son” or “wife”. This is a </w:t>
      </w:r>
      <w:r w:rsidR="00D607FA">
        <w:rPr>
          <w:color w:val="767171" w:themeColor="background2" w:themeShade="80"/>
          <w:lang w:val="en-US"/>
        </w:rPr>
        <w:t xml:space="preserve">many to many </w:t>
      </w:r>
      <w:proofErr w:type="gramStart"/>
      <w:r w:rsidRPr="00341F24">
        <w:rPr>
          <w:color w:val="767171" w:themeColor="background2" w:themeShade="80"/>
          <w:lang w:val="en-US"/>
        </w:rPr>
        <w:t>join</w:t>
      </w:r>
      <w:proofErr w:type="gramEnd"/>
      <w:r w:rsidRPr="00341F24">
        <w:rPr>
          <w:color w:val="767171" w:themeColor="background2" w:themeShade="80"/>
          <w:lang w:val="en-US"/>
        </w:rPr>
        <w:t xml:space="preserve"> table. </w:t>
      </w:r>
    </w:p>
    <w:p w14:paraId="04DA604A" w14:textId="3E7FDF25" w:rsidR="00341F24" w:rsidRPr="00341F24" w:rsidRDefault="00341F24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proofErr w:type="spellStart"/>
      <w:r w:rsidRPr="00341F24">
        <w:rPr>
          <w:color w:val="767171" w:themeColor="background2" w:themeShade="80"/>
          <w:lang w:val="en-US"/>
        </w:rPr>
        <w:t>Relations_selections</w:t>
      </w:r>
      <w:proofErr w:type="spellEnd"/>
      <w:r w:rsidRPr="00341F24">
        <w:rPr>
          <w:color w:val="767171" w:themeColor="background2" w:themeShade="80"/>
          <w:lang w:val="en-US"/>
        </w:rPr>
        <w:t xml:space="preserve"> – is a join table that supports grouping of relations into selections.</w:t>
      </w:r>
    </w:p>
    <w:p w14:paraId="7A2078AF" w14:textId="3FDB929F" w:rsidR="003B6876" w:rsidRDefault="00A61252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>A</w:t>
      </w:r>
      <w:r w:rsidR="003B6876" w:rsidRPr="00341F24">
        <w:rPr>
          <w:color w:val="767171" w:themeColor="background2" w:themeShade="80"/>
          <w:lang w:val="en-US"/>
        </w:rPr>
        <w:t>ddresses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– this table hold</w:t>
      </w:r>
      <w:r w:rsidR="00AC5CA4">
        <w:rPr>
          <w:color w:val="767171" w:themeColor="background2" w:themeShade="80"/>
          <w:lang w:val="en-US"/>
        </w:rPr>
        <w:t>s</w:t>
      </w:r>
      <w:r w:rsidR="00341F24" w:rsidRPr="00341F24">
        <w:rPr>
          <w:color w:val="767171" w:themeColor="background2" w:themeShade="80"/>
          <w:lang w:val="en-US"/>
        </w:rPr>
        <w:t xml:space="preserve"> addresses of 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contact people, synagogues, cemeteries, etc.</w:t>
      </w:r>
    </w:p>
    <w:p w14:paraId="1502D9D4" w14:textId="77777777" w:rsidR="00711FEB" w:rsidRDefault="00711FEB" w:rsidP="00711FEB">
      <w:pPr>
        <w:rPr>
          <w:lang w:val="en-US"/>
        </w:rPr>
      </w:pPr>
    </w:p>
    <w:p w14:paraId="3E7810D2" w14:textId="34ED4453" w:rsidR="00711FEB" w:rsidRDefault="00711FEB" w:rsidP="00711FEB">
      <w:pPr>
        <w:rPr>
          <w:lang w:val="en-US"/>
        </w:rPr>
      </w:pPr>
      <w:r>
        <w:rPr>
          <w:lang w:val="en-US"/>
        </w:rPr>
        <w:t xml:space="preserve">The table names and attribute names below are in English, that’s how they’ll be referred in </w:t>
      </w:r>
      <w:proofErr w:type="spellStart"/>
      <w:r w:rsidR="00AC5CA4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. But in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they </w:t>
      </w:r>
      <w:r w:rsidR="00AC5CA4">
        <w:rPr>
          <w:lang w:val="en-US"/>
        </w:rPr>
        <w:t>should</w:t>
      </w:r>
      <w:r>
        <w:rPr>
          <w:lang w:val="en-US"/>
        </w:rPr>
        <w:t xml:space="preserve"> to be in </w:t>
      </w:r>
      <w:r w:rsidR="00D607FA">
        <w:rPr>
          <w:lang w:val="en-US"/>
        </w:rPr>
        <w:t>local language (Hebrew at first</w:t>
      </w:r>
      <w:r>
        <w:rPr>
          <w:lang w:val="en-US"/>
        </w:rPr>
        <w:t>.</w:t>
      </w:r>
      <w:r w:rsidR="00D607FA">
        <w:rPr>
          <w:lang w:val="en-US"/>
        </w:rPr>
        <w:t>)</w:t>
      </w:r>
    </w:p>
    <w:p w14:paraId="6ADDB5A9" w14:textId="77777777" w:rsidR="001E7119" w:rsidRDefault="001E7119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US"/>
        </w:rPr>
      </w:pPr>
      <w:r>
        <w:rPr>
          <w:lang w:val="en-US"/>
        </w:rPr>
        <w:br w:type="page"/>
      </w:r>
    </w:p>
    <w:p w14:paraId="7E868E6D" w14:textId="55564D3B" w:rsidR="001E7119" w:rsidRDefault="001E7119" w:rsidP="001E7119">
      <w:pPr>
        <w:pStyle w:val="Heading1"/>
        <w:rPr>
          <w:lang w:val="en-US"/>
        </w:rPr>
      </w:pPr>
      <w:r>
        <w:rPr>
          <w:lang w:val="en-US"/>
        </w:rPr>
        <w:lastRenderedPageBreak/>
        <w:t>Database tables</w:t>
      </w:r>
    </w:p>
    <w:p w14:paraId="2D81AC07" w14:textId="43AFDECE" w:rsidR="00326C34" w:rsidRDefault="00326C34" w:rsidP="00326C34">
      <w:pPr>
        <w:pStyle w:val="Heading2"/>
        <w:rPr>
          <w:lang w:val="en-US"/>
        </w:rPr>
      </w:pPr>
      <w:r>
        <w:rPr>
          <w:lang w:val="en-US"/>
        </w:rPr>
        <w:t>Address</w:t>
      </w:r>
      <w:r w:rsidR="00ED29C7">
        <w:rPr>
          <w:lang w:val="en-US"/>
        </w:rPr>
        <w:t>es</w:t>
      </w:r>
    </w:p>
    <w:p w14:paraId="19615493" w14:textId="4D7E0099" w:rsidR="00326C34" w:rsidRDefault="00326C34" w:rsidP="00711FEB">
      <w:pPr>
        <w:rPr>
          <w:lang w:val="en-US"/>
        </w:rPr>
      </w:pPr>
      <w:r>
        <w:rPr>
          <w:lang w:val="en-US"/>
        </w:rPr>
        <w:t>(applies to all tables with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195"/>
        <w:gridCol w:w="776"/>
        <w:gridCol w:w="5399"/>
      </w:tblGrid>
      <w:tr w:rsidR="000C38EA" w:rsidRPr="00161DBD" w14:paraId="1917F030" w14:textId="77777777" w:rsidTr="00176CB1">
        <w:trPr>
          <w:cantSplit/>
        </w:trPr>
        <w:tc>
          <w:tcPr>
            <w:tcW w:w="2628" w:type="dxa"/>
          </w:tcPr>
          <w:p w14:paraId="02EA3635" w14:textId="77777777" w:rsidR="000C38EA" w:rsidRPr="00161DBD" w:rsidRDefault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95" w:type="dxa"/>
          </w:tcPr>
          <w:p w14:paraId="6E2E4AAB" w14:textId="77777777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696" w:type="dxa"/>
          </w:tcPr>
          <w:p w14:paraId="6E724DD7" w14:textId="22E5C161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  <w:r w:rsidR="00305E3E">
              <w:rPr>
                <w:rStyle w:val="FootnoteReference"/>
                <w:b/>
                <w:bCs/>
                <w:lang w:val="en-US"/>
              </w:rPr>
              <w:footnoteReference w:id="1"/>
            </w:r>
          </w:p>
        </w:tc>
        <w:tc>
          <w:tcPr>
            <w:tcW w:w="5399" w:type="dxa"/>
          </w:tcPr>
          <w:p w14:paraId="00F383E7" w14:textId="5DD1E106" w:rsidR="000C38EA" w:rsidRPr="00161DBD" w:rsidRDefault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430B18AF" w14:textId="77777777" w:rsidTr="00176CB1">
        <w:trPr>
          <w:cantSplit/>
        </w:trPr>
        <w:tc>
          <w:tcPr>
            <w:tcW w:w="2628" w:type="dxa"/>
          </w:tcPr>
          <w:p w14:paraId="46662EEA" w14:textId="3A2A0A8A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line1</w:t>
            </w:r>
          </w:p>
        </w:tc>
        <w:tc>
          <w:tcPr>
            <w:tcW w:w="1195" w:type="dxa"/>
          </w:tcPr>
          <w:p w14:paraId="5922A5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3C0EF0A9" w14:textId="7477268D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212C7ED9" w14:textId="7276258D" w:rsidR="000C38EA" w:rsidRDefault="000C38EA">
            <w:pPr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״רחוב אלה 29״</w:t>
            </w:r>
          </w:p>
        </w:tc>
      </w:tr>
      <w:tr w:rsidR="000C38EA" w14:paraId="3F27D815" w14:textId="77777777" w:rsidTr="00176CB1">
        <w:trPr>
          <w:cantSplit/>
        </w:trPr>
        <w:tc>
          <w:tcPr>
            <w:tcW w:w="2628" w:type="dxa"/>
          </w:tcPr>
          <w:p w14:paraId="1BBEC0DA" w14:textId="1D620AAE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line2</w:t>
            </w:r>
          </w:p>
        </w:tc>
        <w:tc>
          <w:tcPr>
            <w:tcW w:w="1195" w:type="dxa"/>
          </w:tcPr>
          <w:p w14:paraId="7FF92569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F8FCF5C" w14:textId="62CE1529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141D3285" w14:textId="4A830BC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״ת.ד. 588״</w:t>
            </w:r>
          </w:p>
        </w:tc>
      </w:tr>
      <w:tr w:rsidR="000C38EA" w14:paraId="4D5DDE05" w14:textId="77777777" w:rsidTr="00176CB1">
        <w:trPr>
          <w:cantSplit/>
        </w:trPr>
        <w:tc>
          <w:tcPr>
            <w:tcW w:w="2628" w:type="dxa"/>
          </w:tcPr>
          <w:p w14:paraId="23DE669B" w14:textId="77777777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95" w:type="dxa"/>
          </w:tcPr>
          <w:p w14:paraId="2613005B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CB579E3" w14:textId="170EB3AB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0177CD" w14:textId="40DA4F1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״כפר ורדים״</w:t>
            </w:r>
          </w:p>
        </w:tc>
      </w:tr>
      <w:tr w:rsidR="000C38EA" w14:paraId="1F9FB84C" w14:textId="77777777" w:rsidTr="00176CB1">
        <w:trPr>
          <w:cantSplit/>
        </w:trPr>
        <w:tc>
          <w:tcPr>
            <w:tcW w:w="2628" w:type="dxa"/>
          </w:tcPr>
          <w:p w14:paraId="251B4AE6" w14:textId="70067ED4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95" w:type="dxa"/>
          </w:tcPr>
          <w:p w14:paraId="23150E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2575131D" w14:textId="2A0F5E92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79D29B60" w14:textId="2911A85F" w:rsidR="000C38EA" w:rsidRDefault="000C38EA">
            <w:pPr>
              <w:rPr>
                <w:lang w:val="en-US"/>
              </w:rPr>
            </w:pPr>
          </w:p>
        </w:tc>
      </w:tr>
      <w:tr w:rsidR="000C38EA" w14:paraId="58BD34E3" w14:textId="77777777" w:rsidTr="00176CB1">
        <w:trPr>
          <w:cantSplit/>
        </w:trPr>
        <w:tc>
          <w:tcPr>
            <w:tcW w:w="2628" w:type="dxa"/>
          </w:tcPr>
          <w:p w14:paraId="76996735" w14:textId="2DF5A8BE" w:rsidR="000C38EA" w:rsidRDefault="000C38EA" w:rsidP="00326C3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195" w:type="dxa"/>
          </w:tcPr>
          <w:p w14:paraId="76194454" w14:textId="012D97A5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015C7F1" w14:textId="2AABCA6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5F2FE5" w14:textId="0FBFFEF9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״ישראל״</w:t>
            </w:r>
          </w:p>
        </w:tc>
      </w:tr>
      <w:tr w:rsidR="000C38EA" w14:paraId="3F1D42B2" w14:textId="77777777" w:rsidTr="00176CB1">
        <w:trPr>
          <w:cantSplit/>
        </w:trPr>
        <w:tc>
          <w:tcPr>
            <w:tcW w:w="2628" w:type="dxa"/>
          </w:tcPr>
          <w:p w14:paraId="3C79E42A" w14:textId="3A2B078E" w:rsidR="000C38EA" w:rsidRDefault="000C38EA" w:rsidP="00326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1195" w:type="dxa"/>
          </w:tcPr>
          <w:p w14:paraId="2B330131" w14:textId="691EF7B3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A2A1AD3" w14:textId="1B809036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5EC177C9" w14:textId="3EB7D7C3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״ </w:t>
            </w:r>
            <w:r w:rsidRPr="000C38EA">
              <w:rPr>
                <w:rtl/>
                <w:lang w:val="en-US"/>
              </w:rPr>
              <w:t>2515129</w:t>
            </w:r>
            <w:r>
              <w:rPr>
                <w:rFonts w:hint="cs"/>
                <w:rtl/>
                <w:lang w:val="en-US"/>
              </w:rPr>
              <w:t>״</w:t>
            </w:r>
          </w:p>
        </w:tc>
      </w:tr>
    </w:tbl>
    <w:p w14:paraId="1494F041" w14:textId="2A36A715" w:rsidR="00992239" w:rsidRDefault="00711FEB" w:rsidP="00711FEB">
      <w:pPr>
        <w:pStyle w:val="Heading2"/>
        <w:rPr>
          <w:lang w:val="en-US"/>
        </w:rPr>
      </w:pPr>
      <w:r>
        <w:rPr>
          <w:lang w:val="en-US"/>
        </w:rPr>
        <w:t>Cemeteries</w:t>
      </w:r>
      <w:r w:rsidR="00176CB1">
        <w:rPr>
          <w:rFonts w:hint="cs"/>
          <w:rtl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0C38EA" w:rsidRPr="00161DBD" w14:paraId="0B5C3823" w14:textId="77777777" w:rsidTr="00176CB1">
        <w:tc>
          <w:tcPr>
            <w:tcW w:w="2689" w:type="dxa"/>
          </w:tcPr>
          <w:p w14:paraId="271C6D3B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8973166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64713F13" w14:textId="5D8E51D4" w:rsidR="000C38EA" w:rsidRDefault="000C38EA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2B4EDC0A" w14:textId="3F3EB9F8" w:rsidR="000C38EA" w:rsidRPr="00161DBD" w:rsidRDefault="000C38EA" w:rsidP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2E69D5AC" w14:textId="77777777" w:rsidTr="00176CB1">
        <w:tc>
          <w:tcPr>
            <w:tcW w:w="2689" w:type="dxa"/>
          </w:tcPr>
          <w:p w14:paraId="6BE25BA6" w14:textId="40753364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65E2CD56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1A19E90" w14:textId="37E621F6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48EC5AF2" w14:textId="0E4FAFD6" w:rsidR="000C38EA" w:rsidRDefault="00176CB1" w:rsidP="00176CB1">
            <w:pPr>
              <w:bidi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״בית קברות כפר ורדים״</w:t>
            </w:r>
          </w:p>
        </w:tc>
      </w:tr>
      <w:tr w:rsidR="000C38EA" w14:paraId="1E1657B8" w14:textId="77777777" w:rsidTr="00176CB1">
        <w:tc>
          <w:tcPr>
            <w:tcW w:w="2689" w:type="dxa"/>
          </w:tcPr>
          <w:p w14:paraId="2FDF6A97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2908E8C4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B90EF14" w14:textId="12B19C15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5D66CBC" w14:textId="405499C9" w:rsidR="000C38EA" w:rsidRDefault="00176CB1" w:rsidP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״״</w:t>
            </w:r>
          </w:p>
        </w:tc>
      </w:tr>
    </w:tbl>
    <w:p w14:paraId="37DBCCB9" w14:textId="54488FB1" w:rsidR="00992239" w:rsidRDefault="00992239" w:rsidP="00161DBD">
      <w:pPr>
        <w:pStyle w:val="Heading2"/>
        <w:rPr>
          <w:lang w:val="en-US"/>
        </w:rPr>
      </w:pPr>
      <w:r>
        <w:rPr>
          <w:lang w:val="en-US"/>
        </w:rPr>
        <w:t>Deceased people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5DDC81AD" w14:textId="77777777" w:rsidTr="00176CB1">
        <w:tc>
          <w:tcPr>
            <w:tcW w:w="2689" w:type="dxa"/>
          </w:tcPr>
          <w:p w14:paraId="5E56217D" w14:textId="1B69CA0B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294F9B78" w14:textId="5064AF5E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0BF77EE3" w14:textId="3FAD6BA9" w:rsidR="00176CB1" w:rsidRPr="00161DBD" w:rsidRDefault="00176CB1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6E0C0303" w14:textId="75B065EE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79AA634F" w14:textId="77777777" w:rsidTr="00176CB1">
        <w:tc>
          <w:tcPr>
            <w:tcW w:w="2689" w:type="dxa"/>
          </w:tcPr>
          <w:p w14:paraId="6F679FCA" w14:textId="2AA7CF5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569EF55" w14:textId="1CB69ED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AB98C12" w14:textId="7B080FC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C0F7FE5" w14:textId="30CB84F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4AC4E21E" w14:textId="77777777" w:rsidTr="00176CB1">
        <w:tc>
          <w:tcPr>
            <w:tcW w:w="2689" w:type="dxa"/>
          </w:tcPr>
          <w:p w14:paraId="18B0B5ED" w14:textId="12F0422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4E40120C" w14:textId="4CE0DF16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336C5F" w14:textId="2EB080A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0B01451B" w14:textId="0B3F3DD3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09FAD2FE" w14:textId="77777777" w:rsidTr="00176CB1">
        <w:tc>
          <w:tcPr>
            <w:tcW w:w="2689" w:type="dxa"/>
          </w:tcPr>
          <w:p w14:paraId="7E237369" w14:textId="285BDEC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310F6D2B" w14:textId="5D260A0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5A971A52" w14:textId="0DB49A23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37DBE55C" w14:textId="13D12C24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32B44120" w14:textId="77777777" w:rsidTr="00176CB1">
        <w:tc>
          <w:tcPr>
            <w:tcW w:w="2689" w:type="dxa"/>
          </w:tcPr>
          <w:p w14:paraId="767D0235" w14:textId="4CE95C0F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father_first_name</w:t>
            </w:r>
            <w:proofErr w:type="spellEnd"/>
          </w:p>
        </w:tc>
        <w:tc>
          <w:tcPr>
            <w:tcW w:w="1134" w:type="dxa"/>
          </w:tcPr>
          <w:p w14:paraId="34CAA457" w14:textId="00AB145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7C05FF2" w14:textId="11CE03B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D0F6576" w14:textId="6489EB75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22028813" w14:textId="77777777" w:rsidTr="00176CB1">
        <w:tc>
          <w:tcPr>
            <w:tcW w:w="2689" w:type="dxa"/>
          </w:tcPr>
          <w:p w14:paraId="4833399F" w14:textId="3FE10CD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mother_first_name</w:t>
            </w:r>
            <w:proofErr w:type="spellEnd"/>
          </w:p>
        </w:tc>
        <w:tc>
          <w:tcPr>
            <w:tcW w:w="1134" w:type="dxa"/>
          </w:tcPr>
          <w:p w14:paraId="70367029" w14:textId="3E36F6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617BFC9" w14:textId="27725C3A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7379C835" w14:textId="1A1AD0E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DACCD0" w14:textId="77777777" w:rsidTr="00176CB1">
        <w:tc>
          <w:tcPr>
            <w:tcW w:w="2689" w:type="dxa"/>
          </w:tcPr>
          <w:p w14:paraId="562B0D41" w14:textId="231E3F9E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hebrew_year_of_death</w:t>
            </w:r>
            <w:proofErr w:type="spellEnd"/>
          </w:p>
        </w:tc>
        <w:tc>
          <w:tcPr>
            <w:tcW w:w="1134" w:type="dxa"/>
          </w:tcPr>
          <w:p w14:paraId="4CA853F9" w14:textId="5D9AE07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26E3D66A" w14:textId="6948EC7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0AA5DBB" w14:textId="3E948E27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או </w:t>
            </w: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ה׳תשפ״ד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176CB1" w14:paraId="3EB46AD5" w14:textId="77777777" w:rsidTr="00176CB1">
        <w:tc>
          <w:tcPr>
            <w:tcW w:w="2689" w:type="dxa"/>
          </w:tcPr>
          <w:p w14:paraId="2EF02766" w14:textId="6240A23A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hebrew_month_of_death</w:t>
            </w:r>
            <w:proofErr w:type="spellEnd"/>
          </w:p>
        </w:tc>
        <w:tc>
          <w:tcPr>
            <w:tcW w:w="1134" w:type="dxa"/>
          </w:tcPr>
          <w:p w14:paraId="4E2433BE" w14:textId="5F3DA5D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C8225FA" w14:textId="641E3B1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DE1E8FF" w14:textId="0DA560E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בעברית, כולל אדר א׳ ואדר ב׳</w:t>
            </w:r>
            <w:r>
              <w:rPr>
                <w:lang w:val="en-US"/>
              </w:rPr>
              <w:t>)</w:t>
            </w:r>
          </w:p>
        </w:tc>
      </w:tr>
      <w:tr w:rsidR="00176CB1" w14:paraId="031BC049" w14:textId="77777777" w:rsidTr="00176CB1">
        <w:tc>
          <w:tcPr>
            <w:tcW w:w="2689" w:type="dxa"/>
          </w:tcPr>
          <w:p w14:paraId="2FBF2D97" w14:textId="6963AEA9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hebrew_day_of_death</w:t>
            </w:r>
            <w:proofErr w:type="spellEnd"/>
          </w:p>
        </w:tc>
        <w:tc>
          <w:tcPr>
            <w:tcW w:w="1134" w:type="dxa"/>
          </w:tcPr>
          <w:p w14:paraId="5444C9A7" w14:textId="5B0F558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3FEA267" w14:textId="76CEDCA4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6DF8F6AA" w14:textId="47F7AEE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א׳ עד ל״א</w:t>
            </w:r>
            <w:r>
              <w:rPr>
                <w:lang w:val="en-US"/>
              </w:rPr>
              <w:t>)</w:t>
            </w:r>
          </w:p>
        </w:tc>
      </w:tr>
      <w:tr w:rsidR="00176CB1" w14:paraId="0918E092" w14:textId="77777777" w:rsidTr="00176CB1">
        <w:tc>
          <w:tcPr>
            <w:tcW w:w="2689" w:type="dxa"/>
          </w:tcPr>
          <w:p w14:paraId="06FE3849" w14:textId="4F93212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time_of_death</w:t>
            </w:r>
            <w:proofErr w:type="spellEnd"/>
          </w:p>
        </w:tc>
        <w:tc>
          <w:tcPr>
            <w:tcW w:w="1134" w:type="dxa"/>
          </w:tcPr>
          <w:p w14:paraId="61C20B6E" w14:textId="4A3D59A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F14B936" w14:textId="78F36B3F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C3D5CAA" w14:textId="1B7F33D5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hh</w:t>
            </w:r>
            <w:proofErr w:type="gramEnd"/>
            <w:r>
              <w:rPr>
                <w:lang w:val="en-US"/>
              </w:rPr>
              <w:t>:mm</w:t>
            </w:r>
            <w:proofErr w:type="spellEnd"/>
            <w:r>
              <w:rPr>
                <w:lang w:val="en-US"/>
              </w:rPr>
              <w:t>” in 24 hour format</w:t>
            </w:r>
          </w:p>
        </w:tc>
      </w:tr>
      <w:tr w:rsidR="00176CB1" w14:paraId="7AA39563" w14:textId="77777777" w:rsidTr="00176CB1">
        <w:tc>
          <w:tcPr>
            <w:tcW w:w="2689" w:type="dxa"/>
          </w:tcPr>
          <w:p w14:paraId="05F1590C" w14:textId="6FDDD4A1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location_of_death</w:t>
            </w:r>
            <w:proofErr w:type="spellEnd"/>
          </w:p>
        </w:tc>
        <w:tc>
          <w:tcPr>
            <w:tcW w:w="1134" w:type="dxa"/>
          </w:tcPr>
          <w:p w14:paraId="16F1E4F3" w14:textId="4C656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5F303DA" w14:textId="29373362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8E8EB9C" w14:textId="79F438E2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9BF1DE" w14:textId="77777777" w:rsidTr="00176CB1">
        <w:tc>
          <w:tcPr>
            <w:tcW w:w="2689" w:type="dxa"/>
          </w:tcPr>
          <w:p w14:paraId="4E435C1D" w14:textId="58AB0B4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1134" w:type="dxa"/>
          </w:tcPr>
          <w:p w14:paraId="0931A187" w14:textId="7E3F43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E37587E" w14:textId="45BB050D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00E6094" w14:textId="16E79B23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from database</w:t>
            </w:r>
          </w:p>
        </w:tc>
      </w:tr>
      <w:tr w:rsidR="00176CB1" w14:paraId="09168C97" w14:textId="77777777" w:rsidTr="00176CB1">
        <w:tc>
          <w:tcPr>
            <w:tcW w:w="2689" w:type="dxa"/>
          </w:tcPr>
          <w:p w14:paraId="20BF02CC" w14:textId="3F33619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cemetery_region</w:t>
            </w:r>
            <w:proofErr w:type="spellEnd"/>
          </w:p>
        </w:tc>
        <w:tc>
          <w:tcPr>
            <w:tcW w:w="1134" w:type="dxa"/>
          </w:tcPr>
          <w:p w14:paraId="5ADB01AF" w14:textId="201D67E5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718D58" w14:textId="15B93E76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1EDC6B8C" w14:textId="40CA51DD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גוש</w:t>
            </w:r>
          </w:p>
        </w:tc>
      </w:tr>
      <w:tr w:rsidR="00176CB1" w14:paraId="17632EA3" w14:textId="77777777" w:rsidTr="00176CB1">
        <w:tc>
          <w:tcPr>
            <w:tcW w:w="2689" w:type="dxa"/>
          </w:tcPr>
          <w:p w14:paraId="4212E25E" w14:textId="0AF1E933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cemetery_parcel</w:t>
            </w:r>
            <w:proofErr w:type="spellEnd"/>
          </w:p>
        </w:tc>
        <w:tc>
          <w:tcPr>
            <w:tcW w:w="1134" w:type="dxa"/>
          </w:tcPr>
          <w:p w14:paraId="6983184C" w14:textId="3792D68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B0E276" w14:textId="7E9DF108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54807E1" w14:textId="4A937340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חלקה</w:t>
            </w:r>
          </w:p>
        </w:tc>
      </w:tr>
    </w:tbl>
    <w:p w14:paraId="6ECAA438" w14:textId="3A34B872" w:rsidR="000C38EA" w:rsidRDefault="001E7119" w:rsidP="001E7119">
      <w:pPr>
        <w:pStyle w:val="Heading2"/>
        <w:rPr>
          <w:lang w:val="en-US"/>
        </w:rPr>
      </w:pPr>
      <w:r>
        <w:rPr>
          <w:lang w:val="en-US"/>
        </w:rPr>
        <w:t>C</w:t>
      </w:r>
      <w:r w:rsidR="000C38EA">
        <w:rPr>
          <w:lang w:val="en-US"/>
        </w:rPr>
        <w:t>ontact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3E2CC97D" w14:textId="77777777" w:rsidTr="00176CB1">
        <w:tc>
          <w:tcPr>
            <w:tcW w:w="2689" w:type="dxa"/>
          </w:tcPr>
          <w:p w14:paraId="6F0ADACC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E78B807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4A8FABB6" w14:textId="65D3359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48389805" w14:textId="4A68B04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61CA5DB5" w14:textId="77777777" w:rsidTr="00176CB1">
        <w:tc>
          <w:tcPr>
            <w:tcW w:w="2689" w:type="dxa"/>
          </w:tcPr>
          <w:p w14:paraId="573A99CC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E2B1BB2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5F8F32" w14:textId="72BC2F0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6D26DC7" w14:textId="04BB3EA9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3B9B5E7D" w14:textId="77777777" w:rsidTr="00176CB1">
        <w:tc>
          <w:tcPr>
            <w:tcW w:w="2689" w:type="dxa"/>
          </w:tcPr>
          <w:p w14:paraId="2B79D09B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7B449AB4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9C29D94" w14:textId="3864464E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1EFE7C6" w14:textId="530534A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766D5C7E" w14:textId="77777777" w:rsidTr="00176CB1">
        <w:tc>
          <w:tcPr>
            <w:tcW w:w="2689" w:type="dxa"/>
          </w:tcPr>
          <w:p w14:paraId="5284A6C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45FF9B3A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DE1E33" w14:textId="0C34BAA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9F2E5F8" w14:textId="0A23E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5A779BBE" w14:textId="77777777" w:rsidTr="00176CB1">
        <w:tc>
          <w:tcPr>
            <w:tcW w:w="2689" w:type="dxa"/>
          </w:tcPr>
          <w:p w14:paraId="5C824249" w14:textId="471C8CD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</w:tcPr>
          <w:p w14:paraId="0C35D5BF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0FB3ED0" w14:textId="7E66F97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0855B118" w14:textId="4A393D8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6B381910" w14:textId="77777777" w:rsidTr="00176CB1">
        <w:tc>
          <w:tcPr>
            <w:tcW w:w="2689" w:type="dxa"/>
          </w:tcPr>
          <w:p w14:paraId="399EA071" w14:textId="4EF9844A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34" w:type="dxa"/>
          </w:tcPr>
          <w:p w14:paraId="157DCF6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C55868" w14:textId="4F7E458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68AF079" w14:textId="11A57D51" w:rsidR="00176CB1" w:rsidRDefault="00176CB1" w:rsidP="00176CB1">
            <w:pPr>
              <w:rPr>
                <w:lang w:val="en-US"/>
              </w:rPr>
            </w:pPr>
          </w:p>
        </w:tc>
      </w:tr>
    </w:tbl>
    <w:p w14:paraId="76DD5574" w14:textId="4D0370A9" w:rsidR="00855E52" w:rsidRPr="00855E52" w:rsidRDefault="00855E52" w:rsidP="00855E52">
      <w:pPr>
        <w:pStyle w:val="Heading1"/>
        <w:rPr>
          <w:b/>
          <w:bCs/>
          <w:szCs w:val="40"/>
          <w:lang w:val="en-US"/>
        </w:rPr>
      </w:pPr>
      <w:r w:rsidRPr="00855E52">
        <w:rPr>
          <w:b/>
          <w:bCs/>
          <w:szCs w:val="40"/>
          <w:lang w:val="en-US"/>
        </w:rPr>
        <w:lastRenderedPageBreak/>
        <w:t>API usage</w:t>
      </w:r>
    </w:p>
    <w:p w14:paraId="4AA13C9E" w14:textId="6B52EECB" w:rsidR="00E1788C" w:rsidRDefault="00E1788C" w:rsidP="00ED29C7">
      <w:pPr>
        <w:pStyle w:val="Heading2"/>
        <w:rPr>
          <w:lang w:val="en-US"/>
        </w:rPr>
      </w:pPr>
      <w:r w:rsidRPr="00ED29C7">
        <w:t>Login</w:t>
      </w:r>
    </w:p>
    <w:p w14:paraId="1A4A71E4" w14:textId="5D23C273" w:rsidR="00E1788C" w:rsidRPr="00E1788C" w:rsidRDefault="00000000" w:rsidP="0099223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8" w:history="1">
        <w:r w:rsidR="00E1788C" w:rsidRPr="00E1788C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https://hakhel-c99c0466c9a2.herokuapp.com/api/v1/auth</w:t>
        </w:r>
      </w:hyperlink>
    </w:p>
    <w:p w14:paraId="3C3728B0" w14:textId="77777777" w:rsidR="005B642D" w:rsidRDefault="005B642D" w:rsidP="00992239">
      <w:pPr>
        <w:rPr>
          <w:lang w:val="en-US"/>
        </w:rPr>
      </w:pPr>
    </w:p>
    <w:p w14:paraId="23CA9DB8" w14:textId="5232C53F" w:rsidR="005B642D" w:rsidRDefault="00ED29C7" w:rsidP="00ED29C7">
      <w:pPr>
        <w:pStyle w:val="codep"/>
      </w:pPr>
      <w:r>
        <w:t>request</w:t>
      </w:r>
      <w:r w:rsidR="005B642D">
        <w:t>:</w:t>
      </w:r>
    </w:p>
    <w:p w14:paraId="49D79C93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{</w:t>
      </w:r>
    </w:p>
    <w:p w14:paraId="6F9E89CB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"email": "admin@hakhel.com",</w:t>
      </w:r>
    </w:p>
    <w:p w14:paraId="30191B25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"password": "password"</w:t>
      </w:r>
    </w:p>
    <w:p w14:paraId="613661EE" w14:textId="4E333195" w:rsid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}</w:t>
      </w:r>
    </w:p>
    <w:p w14:paraId="2074FAF6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</w:p>
    <w:p w14:paraId="442E540D" w14:textId="036685E3" w:rsidR="005B642D" w:rsidRPr="005B642D" w:rsidRDefault="00ED29C7" w:rsidP="00ED29C7">
      <w:pPr>
        <w:pStyle w:val="codep"/>
      </w:pPr>
      <w:proofErr w:type="spellStart"/>
      <w:r>
        <w:t>reponse</w:t>
      </w:r>
      <w:proofErr w:type="spellEnd"/>
      <w:r w:rsidR="005B642D" w:rsidRPr="005B642D">
        <w:t>:</w:t>
      </w:r>
    </w:p>
    <w:p w14:paraId="20C903E3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{</w:t>
      </w:r>
    </w:p>
    <w:p w14:paraId="5AA6D8E8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 xml:space="preserve">    </w:t>
      </w:r>
      <w:r w:rsidRPr="005B642D">
        <w:rPr>
          <w:color w:val="A31515"/>
        </w:rPr>
        <w:t>"token"</w:t>
      </w:r>
      <w:r w:rsidRPr="005B642D">
        <w:rPr>
          <w:color w:val="000000"/>
        </w:rPr>
        <w:t xml:space="preserve">: </w:t>
      </w:r>
      <w:r w:rsidRPr="005B642D">
        <w:rPr>
          <w:color w:val="0451A5"/>
        </w:rPr>
        <w:t>"jyt85g5vwK35qkPPZ5enBB5Y"</w:t>
      </w:r>
    </w:p>
    <w:p w14:paraId="4DDC1406" w14:textId="77777777" w:rsid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}</w:t>
      </w:r>
    </w:p>
    <w:p w14:paraId="17046B8D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71B9A4C" w14:textId="346558EE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Theme="majorBidi" w:hAnsiTheme="majorBidi" w:cstheme="majorBidi"/>
          <w:color w:val="000000"/>
        </w:rPr>
      </w:pPr>
      <w:r w:rsidRPr="00ED29C7">
        <w:rPr>
          <w:rFonts w:asciiTheme="majorBidi" w:hAnsiTheme="majorBidi" w:cstheme="majorBidi"/>
          <w:color w:val="000000"/>
        </w:rPr>
        <w:t xml:space="preserve">In all other transactions below, use </w:t>
      </w:r>
    </w:p>
    <w:p w14:paraId="4D0A4E62" w14:textId="7B787EE1" w:rsidR="00E1788C" w:rsidRPr="00ED29C7" w:rsidRDefault="00000000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E1788C" w:rsidRPr="00ED29C7">
          <w:rPr>
            <w:rStyle w:val="Hyperlink"/>
            <w:rFonts w:ascii="Segoe UI" w:hAnsi="Segoe UI" w:cs="Segoe UI"/>
            <w:shd w:val="clear" w:color="auto" w:fill="FFFFFF"/>
          </w:rPr>
          <w:t>https://hakhel-c99c0466c9a2.herokuapp.com/</w:t>
        </w:r>
        <w:r w:rsidR="00E1788C" w:rsidRPr="00ED29C7">
          <w:rPr>
            <w:rStyle w:val="Hyperlink"/>
            <w:rFonts w:ascii="Segoe UI" w:hAnsi="Segoe UI" w:cs="Segoe UI"/>
            <w:b/>
            <w:bCs/>
            <w:color w:val="FF0000"/>
            <w:shd w:val="clear" w:color="auto" w:fill="FFFFFF"/>
          </w:rPr>
          <w:t>hke</w:t>
        </w:r>
        <w:r w:rsidR="00E1788C" w:rsidRPr="00ED29C7">
          <w:rPr>
            <w:rStyle w:val="Hyperlink"/>
            <w:rFonts w:ascii="Segoe UI" w:hAnsi="Segoe UI" w:cs="Segoe UI"/>
            <w:shd w:val="clear" w:color="auto" w:fill="FFFFFF"/>
          </w:rPr>
          <w:t>/api/v1</w:t>
        </w:r>
      </w:hyperlink>
      <w:r w:rsidR="00E1788C" w:rsidRPr="00ED29C7">
        <w:rPr>
          <w:rFonts w:ascii="Segoe UI" w:hAnsi="Segoe UI" w:cs="Segoe UI"/>
          <w:color w:val="212121"/>
          <w:shd w:val="clear" w:color="auto" w:fill="FFFFFF"/>
        </w:rPr>
        <w:t xml:space="preserve"> as the </w:t>
      </w:r>
      <w:r w:rsidR="00ED29C7">
        <w:rPr>
          <w:rFonts w:ascii="Segoe UI" w:hAnsi="Segoe UI" w:cs="Segoe UI"/>
          <w:color w:val="212121"/>
          <w:shd w:val="clear" w:color="auto" w:fill="FFFFFF"/>
        </w:rPr>
        <w:t>&lt;</w:t>
      </w:r>
      <w:r w:rsidR="00ED29C7" w:rsidRPr="00ED29C7">
        <w:rPr>
          <w:rFonts w:ascii="Consolas" w:hAnsi="Consolas" w:cs="Consolas"/>
          <w:color w:val="212121"/>
          <w:shd w:val="clear" w:color="auto" w:fill="FFFFFF"/>
        </w:rPr>
        <w:t>URL</w:t>
      </w:r>
      <w:r w:rsidR="00ED29C7">
        <w:rPr>
          <w:rFonts w:ascii="Consolas" w:hAnsi="Consolas" w:cs="Consolas"/>
          <w:color w:val="212121"/>
          <w:shd w:val="clear" w:color="auto" w:fill="FFFFFF"/>
        </w:rPr>
        <w:t>&gt;</w:t>
      </w:r>
    </w:p>
    <w:p w14:paraId="7D0D18CB" w14:textId="4C0EBC01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212121"/>
          <w:shd w:val="clear" w:color="auto" w:fill="FFFFFF"/>
        </w:rPr>
      </w:pPr>
      <w:r w:rsidRPr="00ED29C7">
        <w:rPr>
          <w:rFonts w:asciiTheme="majorBidi" w:hAnsiTheme="majorBidi" w:cstheme="majorBidi"/>
          <w:color w:val="212121"/>
          <w:shd w:val="clear" w:color="auto" w:fill="FFFFFF"/>
        </w:rPr>
        <w:t xml:space="preserve">and the token you received as the </w:t>
      </w:r>
      <w:r w:rsidRPr="00ED29C7">
        <w:rPr>
          <w:rStyle w:val="code"/>
          <w:sz w:val="24"/>
          <w:szCs w:val="24"/>
        </w:rPr>
        <w:t>bearer token</w:t>
      </w:r>
    </w:p>
    <w:p w14:paraId="4DF13B19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A549D1D" w14:textId="77777777" w:rsidR="000168BE" w:rsidRDefault="000168BE">
      <w:pPr>
        <w:rPr>
          <w:rFonts w:asciiTheme="majorHAnsi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48135C9F" w14:textId="45D881FB" w:rsidR="00E1788C" w:rsidRDefault="00E1788C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</w:t>
      </w:r>
      <w:r w:rsidR="00134199">
        <w:rPr>
          <w:rFonts w:eastAsia="Times New Roman"/>
        </w:rPr>
        <w:t xml:space="preserve">a new </w:t>
      </w:r>
      <w:r>
        <w:rPr>
          <w:rFonts w:eastAsia="Times New Roman"/>
        </w:rPr>
        <w:t>Cemetery</w:t>
      </w:r>
      <w:r w:rsidR="00355722">
        <w:rPr>
          <w:rFonts w:eastAsia="Times New Roman"/>
        </w:rPr>
        <w:t xml:space="preserve"> </w:t>
      </w:r>
      <w:r w:rsidR="00ED29C7">
        <w:rPr>
          <w:rFonts w:eastAsia="Times New Roman"/>
        </w:rPr>
        <w:t xml:space="preserve">- </w:t>
      </w:r>
      <w:r w:rsidR="00213C55">
        <w:rPr>
          <w:rFonts w:eastAsia="Times New Roman"/>
        </w:rPr>
        <w:t>without address</w:t>
      </w:r>
    </w:p>
    <w:p w14:paraId="62163294" w14:textId="2A1540FC" w:rsidR="00134199" w:rsidRDefault="00ED29C7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="00134199" w:rsidRPr="00ED29C7">
        <w:rPr>
          <w:rFonts w:ascii="Segoe UI" w:hAnsi="Segoe UI" w:cs="Segoe UI"/>
          <w:color w:val="212121"/>
          <w:shd w:val="clear" w:color="auto" w:fill="FFFFFF"/>
        </w:rPr>
        <w:t>ost</w:t>
      </w:r>
      <w:r w:rsidR="00134199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0" w:history="1">
        <w:r w:rsidRPr="00ED29C7">
          <w:rPr>
            <w:rStyle w:val="code"/>
            <w:u w:val="single"/>
          </w:rPr>
          <w:t>&lt;URL&gt;/</w:t>
        </w:r>
        <w:r w:rsidR="00134199" w:rsidRPr="00ED29C7">
          <w:rPr>
            <w:rStyle w:val="code"/>
            <w:u w:val="single"/>
          </w:rPr>
          <w:t>cemeteries</w:t>
        </w:r>
      </w:hyperlink>
    </w:p>
    <w:p w14:paraId="5ECB1F7A" w14:textId="77777777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CE5618A" w14:textId="56A2BFB7" w:rsidR="00134199" w:rsidRPr="00213C55" w:rsidRDefault="00D32E69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 xml:space="preserve">Request </w:t>
      </w:r>
      <w:r w:rsidR="00134199" w:rsidRPr="00213C55">
        <w:rPr>
          <w:rStyle w:val="code"/>
          <w:rFonts w:cs="Times New Roman"/>
          <w:sz w:val="18"/>
          <w:szCs w:val="24"/>
        </w:rPr>
        <w:t>body:</w:t>
      </w:r>
    </w:p>
    <w:p w14:paraId="5F8604AD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336E49E6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915C95C" w14:textId="0C6AC231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</w:t>
      </w:r>
    </w:p>
    <w:p w14:paraId="66A4A11F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54C60145" w14:textId="77777777" w:rsidR="00213C55" w:rsidRPr="00213C55" w:rsidRDefault="00213C55" w:rsidP="00213C55">
      <w:pPr>
        <w:pStyle w:val="codep"/>
      </w:pPr>
      <w:r w:rsidRPr="00213C55">
        <w:t>}</w:t>
      </w:r>
    </w:p>
    <w:p w14:paraId="4B83429A" w14:textId="05246010" w:rsidR="00303B73" w:rsidRPr="00213C55" w:rsidRDefault="00303B73" w:rsidP="00213C55">
      <w:pPr>
        <w:pStyle w:val="codep"/>
      </w:pPr>
    </w:p>
    <w:p w14:paraId="5133FC8E" w14:textId="77777777" w:rsidR="00355722" w:rsidRDefault="00355722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39490F2F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0E7B65B0" w14:textId="74433422" w:rsidR="00D32E69" w:rsidRDefault="00D32E69" w:rsidP="00355722">
      <w:pPr>
        <w:pStyle w:val="codep"/>
      </w:pPr>
      <w:r>
        <w:t>Response body:</w:t>
      </w:r>
    </w:p>
    <w:p w14:paraId="3C6668B4" w14:textId="77777777" w:rsidR="00213C55" w:rsidRDefault="00213C55" w:rsidP="00213C55">
      <w:pPr>
        <w:pStyle w:val="codep"/>
      </w:pPr>
      <w:r>
        <w:t>{</w:t>
      </w:r>
    </w:p>
    <w:p w14:paraId="3FCB84D4" w14:textId="77777777" w:rsidR="00213C55" w:rsidRDefault="00213C55" w:rsidP="00213C55">
      <w:pPr>
        <w:pStyle w:val="codep"/>
      </w:pPr>
      <w:r>
        <w:t xml:space="preserve">    "id": 4,</w:t>
      </w:r>
    </w:p>
    <w:p w14:paraId="7DB37EC5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6A134FE3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01ECAF47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"2024-05-27T05:42:24.796Z",</w:t>
      </w:r>
    </w:p>
    <w:p w14:paraId="700CFB46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"2024-05-27T05:42:24.796Z",</w:t>
      </w:r>
    </w:p>
    <w:p w14:paraId="692EEE67" w14:textId="3A741680" w:rsidR="00303B73" w:rsidRDefault="00213C55" w:rsidP="00213C55">
      <w:pPr>
        <w:pStyle w:val="codep"/>
      </w:pPr>
      <w:r>
        <w:t>}</w:t>
      </w:r>
    </w:p>
    <w:p w14:paraId="66D03A27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4EECBBA" w14:textId="10FDC186" w:rsidR="00D3724A" w:rsidRDefault="00D3724A" w:rsidP="00355722">
      <w:pPr>
        <w:pStyle w:val="codep"/>
      </w:pPr>
      <w:r>
        <w:t>if a mandatory field is missing, like name, the return status is 422 and you receive:</w:t>
      </w:r>
    </w:p>
    <w:p w14:paraId="0B3A7963" w14:textId="77777777" w:rsidR="00D3724A" w:rsidRDefault="00D3724A" w:rsidP="00355722">
      <w:pPr>
        <w:pStyle w:val="codep"/>
      </w:pPr>
      <w:r>
        <w:t>{</w:t>
      </w:r>
    </w:p>
    <w:p w14:paraId="5D4F72E6" w14:textId="77777777" w:rsidR="00D3724A" w:rsidRDefault="00D3724A" w:rsidP="00355722">
      <w:pPr>
        <w:pStyle w:val="codep"/>
      </w:pPr>
      <w:r>
        <w:t xml:space="preserve">    </w:t>
      </w:r>
      <w:r>
        <w:rPr>
          <w:color w:val="A31515"/>
        </w:rPr>
        <w:t>"name"</w:t>
      </w:r>
      <w:r>
        <w:t>: [</w:t>
      </w:r>
    </w:p>
    <w:p w14:paraId="4BF7DAA3" w14:textId="77777777" w:rsidR="00D3724A" w:rsidRDefault="00D3724A" w:rsidP="00355722">
      <w:pPr>
        <w:pStyle w:val="codep"/>
      </w:pPr>
      <w:r>
        <w:t xml:space="preserve">        </w:t>
      </w:r>
      <w:r>
        <w:rPr>
          <w:color w:val="0451A5"/>
        </w:rPr>
        <w:t>"</w:t>
      </w:r>
      <w:r>
        <w:rPr>
          <w:color w:val="0451A5"/>
          <w:rtl/>
        </w:rPr>
        <w:t>חסר ערך לשדה</w:t>
      </w:r>
      <w:r>
        <w:rPr>
          <w:color w:val="0451A5"/>
        </w:rPr>
        <w:t>"</w:t>
      </w:r>
    </w:p>
    <w:p w14:paraId="7E8B8D6E" w14:textId="77777777" w:rsidR="00D3724A" w:rsidRDefault="00D3724A" w:rsidP="00355722">
      <w:pPr>
        <w:pStyle w:val="codep"/>
      </w:pPr>
      <w:r>
        <w:t xml:space="preserve">    ]</w:t>
      </w:r>
    </w:p>
    <w:p w14:paraId="4ABDBC95" w14:textId="77777777" w:rsidR="00D3724A" w:rsidRDefault="00D3724A" w:rsidP="00355722">
      <w:pPr>
        <w:pStyle w:val="codep"/>
      </w:pPr>
      <w:r>
        <w:t>}</w:t>
      </w:r>
    </w:p>
    <w:p w14:paraId="04A3BBD5" w14:textId="1BA8AA03" w:rsidR="00D3724A" w:rsidRDefault="00ED29C7" w:rsidP="00355722">
      <w:pPr>
        <w:pStyle w:val="codep"/>
      </w:pPr>
      <w:r>
        <w:t xml:space="preserve">In </w:t>
      </w:r>
      <w:proofErr w:type="gramStart"/>
      <w:r>
        <w:t>general</w:t>
      </w:r>
      <w:proofErr w:type="gramEnd"/>
      <w:r>
        <w:t xml:space="preserve"> it will be a</w:t>
      </w:r>
      <w:r w:rsidR="00D3724A">
        <w:t xml:space="preserve"> dictionary with field</w:t>
      </w:r>
      <w:r>
        <w:t xml:space="preserve"> names for fields that have errors, and</w:t>
      </w:r>
      <w:r w:rsidR="00D3724A">
        <w:t xml:space="preserve"> each field </w:t>
      </w:r>
      <w:r>
        <w:t xml:space="preserve">value is an array </w:t>
      </w:r>
      <w:r w:rsidR="00D3724A">
        <w:t>with its errors.</w:t>
      </w:r>
    </w:p>
    <w:p w14:paraId="7AAE7734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51478FC7" w14:textId="77777777" w:rsidR="000168BE" w:rsidRDefault="000168BE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68B7BEC4" w14:textId="47FA8E11" w:rsidR="00213C55" w:rsidRDefault="00213C55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a new Cemetery </w:t>
      </w:r>
      <w:r w:rsidR="00E1396C">
        <w:rPr>
          <w:rFonts w:eastAsia="Times New Roman"/>
        </w:rPr>
        <w:t xml:space="preserve">- </w:t>
      </w:r>
      <w:r>
        <w:rPr>
          <w:rFonts w:eastAsia="Times New Roman"/>
        </w:rPr>
        <w:t>with address</w:t>
      </w:r>
    </w:p>
    <w:p w14:paraId="009890EC" w14:textId="77777777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Pr="00ED29C7">
        <w:rPr>
          <w:rFonts w:ascii="Segoe UI" w:hAnsi="Segoe UI" w:cs="Segoe UI"/>
          <w:color w:val="212121"/>
          <w:shd w:val="clear" w:color="auto" w:fill="FFFFFF"/>
        </w:rPr>
        <w:t>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1" w:history="1">
        <w:r w:rsidRPr="00ED29C7">
          <w:rPr>
            <w:rStyle w:val="code"/>
            <w:u w:val="single"/>
          </w:rPr>
          <w:t>&lt;URL&gt;/cemeteries</w:t>
        </w:r>
      </w:hyperlink>
    </w:p>
    <w:p w14:paraId="6347EDEB" w14:textId="77777777" w:rsidR="00213C55" w:rsidRDefault="00213C55" w:rsidP="00213C55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597F49AE" w14:textId="77777777" w:rsidR="00213C55" w:rsidRPr="00213C55" w:rsidRDefault="00213C55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>Request body:</w:t>
      </w:r>
    </w:p>
    <w:p w14:paraId="033A74FA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74A64959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A58D3D2" w14:textId="77777777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",</w:t>
      </w:r>
    </w:p>
    <w:p w14:paraId="2CC2ECD7" w14:textId="77777777" w:rsidR="00213C55" w:rsidRPr="00213C55" w:rsidRDefault="00213C55" w:rsidP="00213C55">
      <w:pPr>
        <w:pStyle w:val="codep"/>
      </w:pPr>
      <w:r w:rsidRPr="00213C55">
        <w:t xml:space="preserve">        "</w:t>
      </w:r>
      <w:proofErr w:type="spellStart"/>
      <w:proofErr w:type="gramStart"/>
      <w:r w:rsidRPr="00213C55">
        <w:t>address</w:t>
      </w:r>
      <w:proofErr w:type="gramEnd"/>
      <w:r w:rsidRPr="00213C55">
        <w:t>_attributes</w:t>
      </w:r>
      <w:proofErr w:type="spellEnd"/>
      <w:r w:rsidRPr="00213C55">
        <w:t>": {</w:t>
      </w:r>
    </w:p>
    <w:p w14:paraId="4D04CDDE" w14:textId="77777777" w:rsidR="00213C55" w:rsidRPr="00213C55" w:rsidRDefault="00213C55" w:rsidP="00213C55">
      <w:pPr>
        <w:pStyle w:val="codep"/>
      </w:pPr>
      <w:r w:rsidRPr="00213C55">
        <w:t xml:space="preserve">            "line1": "</w:t>
      </w:r>
      <w:r w:rsidRPr="00213C55">
        <w:rPr>
          <w:rtl/>
        </w:rPr>
        <w:t>רחוב ויצמן 33</w:t>
      </w:r>
      <w:r w:rsidRPr="00213C55">
        <w:t>",</w:t>
      </w:r>
    </w:p>
    <w:p w14:paraId="4C5AAEB7" w14:textId="77777777" w:rsidR="00213C55" w:rsidRPr="00213C55" w:rsidRDefault="00213C55" w:rsidP="00213C55">
      <w:pPr>
        <w:pStyle w:val="codep"/>
      </w:pPr>
      <w:r w:rsidRPr="00213C55">
        <w:t xml:space="preserve">            "line2": "",</w:t>
      </w:r>
    </w:p>
    <w:p w14:paraId="4DED7FFE" w14:textId="77777777" w:rsidR="00213C55" w:rsidRPr="00213C55" w:rsidRDefault="00213C55" w:rsidP="00213C55">
      <w:pPr>
        <w:pStyle w:val="codep"/>
      </w:pPr>
      <w:r w:rsidRPr="00213C55">
        <w:t xml:space="preserve">            "city": "</w:t>
      </w:r>
      <w:r w:rsidRPr="00213C55">
        <w:rPr>
          <w:rtl/>
        </w:rPr>
        <w:t>נהריה</w:t>
      </w:r>
      <w:r w:rsidRPr="00213C55">
        <w:t>",</w:t>
      </w:r>
    </w:p>
    <w:p w14:paraId="2B540120" w14:textId="77777777" w:rsidR="00213C55" w:rsidRPr="00213C55" w:rsidRDefault="00213C55" w:rsidP="00213C55">
      <w:pPr>
        <w:pStyle w:val="codep"/>
      </w:pPr>
      <w:r w:rsidRPr="00213C55">
        <w:t xml:space="preserve">            "country": "</w:t>
      </w:r>
      <w:r w:rsidRPr="00213C55">
        <w:rPr>
          <w:rtl/>
        </w:rPr>
        <w:t>ישראל</w:t>
      </w:r>
      <w:r w:rsidRPr="00213C55">
        <w:t>",</w:t>
      </w:r>
    </w:p>
    <w:p w14:paraId="50BBF7E6" w14:textId="77777777" w:rsidR="00213C55" w:rsidRPr="00213C55" w:rsidRDefault="00213C55" w:rsidP="00213C55">
      <w:pPr>
        <w:pStyle w:val="codep"/>
      </w:pPr>
      <w:r w:rsidRPr="00213C55">
        <w:t xml:space="preserve">            "</w:t>
      </w:r>
      <w:proofErr w:type="spellStart"/>
      <w:proofErr w:type="gramStart"/>
      <w:r w:rsidRPr="00213C55">
        <w:t>postal</w:t>
      </w:r>
      <w:proofErr w:type="gramEnd"/>
      <w:r w:rsidRPr="00213C55">
        <w:t>_code</w:t>
      </w:r>
      <w:proofErr w:type="spellEnd"/>
      <w:r w:rsidRPr="00213C55">
        <w:t>": "23413"</w:t>
      </w:r>
    </w:p>
    <w:p w14:paraId="56221323" w14:textId="77777777" w:rsidR="00213C55" w:rsidRPr="00213C55" w:rsidRDefault="00213C55" w:rsidP="00213C55">
      <w:pPr>
        <w:pStyle w:val="codep"/>
      </w:pPr>
      <w:r w:rsidRPr="00213C55">
        <w:t xml:space="preserve">        }</w:t>
      </w:r>
    </w:p>
    <w:p w14:paraId="744504B9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16D31356" w14:textId="77777777" w:rsidR="00213C55" w:rsidRDefault="00213C55" w:rsidP="00213C55">
      <w:pPr>
        <w:pStyle w:val="codep"/>
      </w:pPr>
      <w:r w:rsidRPr="00213C55">
        <w:t>}</w:t>
      </w:r>
    </w:p>
    <w:p w14:paraId="258C646D" w14:textId="77777777" w:rsidR="00E1396C" w:rsidRDefault="00E1396C" w:rsidP="00213C55">
      <w:pPr>
        <w:pStyle w:val="codep"/>
      </w:pPr>
    </w:p>
    <w:p w14:paraId="02D7DE5E" w14:textId="36BFE4B7" w:rsidR="00E1396C" w:rsidRPr="00213C55" w:rsidRDefault="00E1396C" w:rsidP="00213C55">
      <w:pPr>
        <w:pStyle w:val="codep"/>
      </w:pPr>
      <w:r>
        <w:t xml:space="preserve">Note the nested address object, with the key &lt;object&gt;_attributes. This will always be the structure for nested objects. When the relation is one to many, the object name </w:t>
      </w:r>
      <w:proofErr w:type="spellStart"/>
      <w:r>
        <w:t>wil</w:t>
      </w:r>
      <w:proofErr w:type="spellEnd"/>
      <w:r>
        <w:t xml:space="preserve"> be in plural, like &lt;objects&gt;_attributes. An example of this follows with deceased person and his relations.</w:t>
      </w:r>
    </w:p>
    <w:p w14:paraId="3A9993E6" w14:textId="77777777" w:rsidR="00213C55" w:rsidRPr="00213C55" w:rsidRDefault="00213C55" w:rsidP="00213C55">
      <w:pPr>
        <w:pStyle w:val="codep"/>
      </w:pPr>
    </w:p>
    <w:p w14:paraId="30CBA73D" w14:textId="77777777" w:rsidR="00213C55" w:rsidRDefault="00213C55" w:rsidP="00213C55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0FDB89FB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74492C36" w14:textId="77777777" w:rsidR="00213C55" w:rsidRDefault="00213C55" w:rsidP="00213C55">
      <w:pPr>
        <w:pStyle w:val="codep"/>
      </w:pPr>
      <w:r>
        <w:t>Response body:</w:t>
      </w:r>
    </w:p>
    <w:p w14:paraId="3631FF24" w14:textId="77777777" w:rsidR="00213C55" w:rsidRDefault="00213C55" w:rsidP="00213C55">
      <w:pPr>
        <w:pStyle w:val="codep"/>
      </w:pPr>
      <w:r>
        <w:t>{</w:t>
      </w:r>
    </w:p>
    <w:p w14:paraId="3715D4BB" w14:textId="77777777" w:rsidR="00213C55" w:rsidRDefault="00213C55" w:rsidP="00213C55">
      <w:pPr>
        <w:pStyle w:val="codep"/>
      </w:pPr>
      <w:r>
        <w:t xml:space="preserve">    "id": 4,</w:t>
      </w:r>
    </w:p>
    <w:p w14:paraId="5B8EDCCE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12B9A0A2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76541980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"2024-05-27T05:42:24.796Z",</w:t>
      </w:r>
    </w:p>
    <w:p w14:paraId="13633B9D" w14:textId="77777777" w:rsidR="00213C55" w:rsidRDefault="00213C55" w:rsidP="00213C55">
      <w:pPr>
        <w:pStyle w:val="codep"/>
      </w:pPr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"2024-05-27T05:42:24.796Z",</w:t>
      </w:r>
    </w:p>
    <w:p w14:paraId="60F2B01A" w14:textId="77777777" w:rsidR="00213C55" w:rsidRDefault="00213C55" w:rsidP="00213C55">
      <w:pPr>
        <w:pStyle w:val="codep"/>
      </w:pPr>
      <w:r>
        <w:t xml:space="preserve">    "address": {</w:t>
      </w:r>
    </w:p>
    <w:p w14:paraId="595ACCE1" w14:textId="77777777" w:rsidR="00213C55" w:rsidRDefault="00213C55" w:rsidP="00213C55">
      <w:pPr>
        <w:pStyle w:val="codep"/>
      </w:pPr>
      <w:r>
        <w:t xml:space="preserve">        "id": 3,</w:t>
      </w:r>
    </w:p>
    <w:p w14:paraId="0B72C21C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addressable_type</w:t>
      </w:r>
      <w:proofErr w:type="spellEnd"/>
      <w:r>
        <w:t>": "</w:t>
      </w:r>
      <w:proofErr w:type="spellStart"/>
      <w:proofErr w:type="gramStart"/>
      <w:r>
        <w:t>Hke</w:t>
      </w:r>
      <w:proofErr w:type="spellEnd"/>
      <w:r>
        <w:t>::</w:t>
      </w:r>
      <w:proofErr w:type="gramEnd"/>
      <w:r>
        <w:t>Cemetery",</w:t>
      </w:r>
    </w:p>
    <w:p w14:paraId="4C8D7500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addressable</w:t>
      </w:r>
      <w:proofErr w:type="gramEnd"/>
      <w:r>
        <w:t>_id</w:t>
      </w:r>
      <w:proofErr w:type="spellEnd"/>
      <w:r>
        <w:t>": 4,</w:t>
      </w:r>
    </w:p>
    <w:p w14:paraId="69CE701E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address</w:t>
      </w:r>
      <w:proofErr w:type="gramEnd"/>
      <w:r>
        <w:t>_type</w:t>
      </w:r>
      <w:proofErr w:type="spellEnd"/>
      <w:r>
        <w:t>": "billing",</w:t>
      </w:r>
    </w:p>
    <w:p w14:paraId="2FB0170D" w14:textId="77777777" w:rsidR="00213C55" w:rsidRDefault="00213C55" w:rsidP="00213C55">
      <w:pPr>
        <w:pStyle w:val="codep"/>
      </w:pPr>
      <w:r>
        <w:t xml:space="preserve">        "line1": "</w:t>
      </w:r>
      <w:r>
        <w:rPr>
          <w:rtl/>
        </w:rPr>
        <w:t>רחוב ויצמן 33</w:t>
      </w:r>
      <w:r>
        <w:t>",</w:t>
      </w:r>
    </w:p>
    <w:p w14:paraId="117113A2" w14:textId="77777777" w:rsidR="00213C55" w:rsidRDefault="00213C55" w:rsidP="00213C55">
      <w:pPr>
        <w:pStyle w:val="codep"/>
      </w:pPr>
      <w:r>
        <w:t xml:space="preserve">        "line2": "",</w:t>
      </w:r>
    </w:p>
    <w:p w14:paraId="3A0AF363" w14:textId="77777777" w:rsidR="00213C55" w:rsidRDefault="00213C55" w:rsidP="00213C55">
      <w:pPr>
        <w:pStyle w:val="codep"/>
      </w:pPr>
      <w:r>
        <w:t xml:space="preserve">        "city": "</w:t>
      </w:r>
      <w:r>
        <w:rPr>
          <w:rtl/>
        </w:rPr>
        <w:t>נהריה</w:t>
      </w:r>
      <w:r>
        <w:t>",</w:t>
      </w:r>
    </w:p>
    <w:p w14:paraId="5127E605" w14:textId="77777777" w:rsidR="00213C55" w:rsidRDefault="00213C55" w:rsidP="00213C55">
      <w:pPr>
        <w:pStyle w:val="codep"/>
      </w:pPr>
      <w:r>
        <w:t xml:space="preserve">        "state": null,</w:t>
      </w:r>
    </w:p>
    <w:p w14:paraId="02B02B7B" w14:textId="77777777" w:rsidR="00213C55" w:rsidRDefault="00213C55" w:rsidP="00213C55">
      <w:pPr>
        <w:pStyle w:val="codep"/>
      </w:pPr>
      <w:r>
        <w:t xml:space="preserve">        "country": "</w:t>
      </w:r>
      <w:r>
        <w:rPr>
          <w:rtl/>
        </w:rPr>
        <w:t>ישראל</w:t>
      </w:r>
      <w:r>
        <w:t>",</w:t>
      </w:r>
    </w:p>
    <w:p w14:paraId="3B80C31C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postal</w:t>
      </w:r>
      <w:proofErr w:type="gramEnd"/>
      <w:r>
        <w:t>_code</w:t>
      </w:r>
      <w:proofErr w:type="spellEnd"/>
      <w:r>
        <w:t>": "23413",</w:t>
      </w:r>
    </w:p>
    <w:p w14:paraId="55C9D035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"2024-05-27T05:42:24.798Z",</w:t>
      </w:r>
    </w:p>
    <w:p w14:paraId="3A45533A" w14:textId="77777777" w:rsidR="00213C55" w:rsidRDefault="00213C55" w:rsidP="00213C55">
      <w:pPr>
        <w:pStyle w:val="codep"/>
      </w:pPr>
      <w:r>
        <w:t xml:space="preserve">    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"2024-05-27T05:42:24.798Z"</w:t>
      </w:r>
    </w:p>
    <w:p w14:paraId="1096A6F9" w14:textId="77777777" w:rsidR="00213C55" w:rsidRDefault="00213C55" w:rsidP="00213C55">
      <w:pPr>
        <w:pStyle w:val="codep"/>
      </w:pPr>
      <w:r>
        <w:t xml:space="preserve">    }</w:t>
      </w:r>
    </w:p>
    <w:p w14:paraId="7E905C32" w14:textId="77777777" w:rsidR="00213C55" w:rsidRDefault="00213C55" w:rsidP="00213C55">
      <w:pPr>
        <w:pStyle w:val="codep"/>
      </w:pPr>
      <w:r>
        <w:t>}</w:t>
      </w:r>
    </w:p>
    <w:p w14:paraId="35959F0D" w14:textId="77777777" w:rsidR="00E1396C" w:rsidRDefault="00E1396C" w:rsidP="00213C55">
      <w:pPr>
        <w:pStyle w:val="codep"/>
      </w:pPr>
    </w:p>
    <w:p w14:paraId="495CF35E" w14:textId="6D600060" w:rsidR="00E1396C" w:rsidRDefault="00E1396C" w:rsidP="00213C55">
      <w:pPr>
        <w:pStyle w:val="codep"/>
      </w:pPr>
      <w:r>
        <w:t>Note the returned id field. This is used to refer to this instance of the object for update, show or delete.</w:t>
      </w:r>
    </w:p>
    <w:p w14:paraId="10912A20" w14:textId="3E0B3575" w:rsidR="009C0A65" w:rsidRDefault="009C0A6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</w:p>
    <w:p w14:paraId="1894574E" w14:textId="77777777" w:rsidR="00E1396C" w:rsidRDefault="00E1396C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br w:type="page"/>
      </w:r>
    </w:p>
    <w:p w14:paraId="4B232341" w14:textId="1D1F538A" w:rsidR="009C0A65" w:rsidRPr="009C0A65" w:rsidRDefault="000168BE" w:rsidP="00E1396C">
      <w:pPr>
        <w:pStyle w:val="Heading2"/>
      </w:pPr>
      <w:r>
        <w:lastRenderedPageBreak/>
        <w:t>Get all cemeteries</w:t>
      </w:r>
      <w:r w:rsidR="00E1396C">
        <w:t xml:space="preserve"> – without addresses</w:t>
      </w:r>
    </w:p>
    <w:p w14:paraId="58161CFC" w14:textId="3ACB80E8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2" w:history="1">
        <w:r w:rsidRPr="00ED29C7">
          <w:rPr>
            <w:rStyle w:val="code"/>
            <w:u w:val="single"/>
          </w:rPr>
          <w:t>&lt;URL&gt;/cemeteries</w:t>
        </w:r>
      </w:hyperlink>
      <w:r>
        <w:rPr>
          <w:rStyle w:val="code"/>
          <w:u w:val="single"/>
        </w:rPr>
        <w:t xml:space="preserve"> </w:t>
      </w:r>
    </w:p>
    <w:p w14:paraId="7DBB4410" w14:textId="5F2242DD" w:rsidR="000168BE" w:rsidRPr="00E1396C" w:rsidRDefault="009C0A65" w:rsidP="00E1396C">
      <w:pPr>
        <w:pStyle w:val="codep"/>
      </w:pPr>
      <w:proofErr w:type="spellStart"/>
      <w:r w:rsidRPr="00E1396C">
        <w:t>Reponse</w:t>
      </w:r>
      <w:proofErr w:type="spellEnd"/>
      <w:r w:rsidRPr="00E1396C">
        <w:t xml:space="preserve"> body:</w:t>
      </w:r>
    </w:p>
    <w:p w14:paraId="1619791F" w14:textId="77777777" w:rsidR="000168BE" w:rsidRPr="00E1396C" w:rsidRDefault="000168BE" w:rsidP="00E1396C">
      <w:pPr>
        <w:pStyle w:val="codep"/>
      </w:pPr>
      <w:r w:rsidRPr="00E1396C">
        <w:t>[</w:t>
      </w:r>
    </w:p>
    <w:p w14:paraId="6A48523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73879592" w14:textId="77777777" w:rsidR="000168BE" w:rsidRPr="00E1396C" w:rsidRDefault="000168BE" w:rsidP="00E1396C">
      <w:pPr>
        <w:pStyle w:val="codep"/>
      </w:pPr>
      <w:r w:rsidRPr="00E1396C">
        <w:t xml:space="preserve">        "id": 39,</w:t>
      </w:r>
    </w:p>
    <w:p w14:paraId="3381F0B6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כפר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ורדים</w:t>
      </w:r>
      <w:r w:rsidRPr="00E1396C">
        <w:t>",</w:t>
      </w:r>
    </w:p>
    <w:p w14:paraId="1AFC3489" w14:textId="77777777" w:rsidR="000168BE" w:rsidRPr="00E1396C" w:rsidRDefault="000168BE" w:rsidP="00E1396C">
      <w:pPr>
        <w:pStyle w:val="codep"/>
      </w:pPr>
      <w:r w:rsidRPr="00E1396C">
        <w:t xml:space="preserve">        "description": null,</w:t>
      </w:r>
    </w:p>
    <w:p w14:paraId="58782B0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created</w:t>
      </w:r>
      <w:proofErr w:type="gramEnd"/>
      <w:r w:rsidRPr="00E1396C">
        <w:t>_at</w:t>
      </w:r>
      <w:proofErr w:type="spellEnd"/>
      <w:r w:rsidRPr="00E1396C">
        <w:t>": "2024-04-13T19:02:28.536Z",</w:t>
      </w:r>
    </w:p>
    <w:p w14:paraId="1516D14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updated</w:t>
      </w:r>
      <w:proofErr w:type="gramEnd"/>
      <w:r w:rsidRPr="00E1396C">
        <w:t>_at</w:t>
      </w:r>
      <w:proofErr w:type="spellEnd"/>
      <w:r w:rsidRPr="00E1396C">
        <w:t>": "2024-04-13T19:02:28.536Z"</w:t>
      </w:r>
    </w:p>
    <w:p w14:paraId="2766892D" w14:textId="77777777" w:rsidR="000168BE" w:rsidRPr="00E1396C" w:rsidRDefault="000168BE" w:rsidP="00E1396C">
      <w:pPr>
        <w:pStyle w:val="codep"/>
      </w:pPr>
      <w:r w:rsidRPr="00E1396C">
        <w:t xml:space="preserve">    },</w:t>
      </w:r>
    </w:p>
    <w:p w14:paraId="23A93FA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2EFC3F11" w14:textId="77777777" w:rsidR="000168BE" w:rsidRPr="00E1396C" w:rsidRDefault="000168BE" w:rsidP="00E1396C">
      <w:pPr>
        <w:pStyle w:val="codep"/>
      </w:pPr>
      <w:r w:rsidRPr="00E1396C">
        <w:t xml:space="preserve">        "id": 40,</w:t>
      </w:r>
    </w:p>
    <w:p w14:paraId="1E0C2EA4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מעלות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תרשיחא</w:t>
      </w:r>
      <w:r w:rsidRPr="00E1396C">
        <w:t>",</w:t>
      </w:r>
    </w:p>
    <w:p w14:paraId="54661DA6" w14:textId="77777777" w:rsidR="000168BE" w:rsidRPr="00E1396C" w:rsidRDefault="000168BE" w:rsidP="00E1396C">
      <w:pPr>
        <w:pStyle w:val="codep"/>
      </w:pPr>
      <w:r w:rsidRPr="00E1396C">
        <w:t xml:space="preserve">        "description":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הצבאי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בו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קבורים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חללי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מלחמות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ישראל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שמגורם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היה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במעלות</w:t>
      </w:r>
      <w:r w:rsidRPr="00E1396C">
        <w:t>",</w:t>
      </w:r>
    </w:p>
    <w:p w14:paraId="6C8C3B80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created</w:t>
      </w:r>
      <w:proofErr w:type="gramEnd"/>
      <w:r w:rsidRPr="00E1396C">
        <w:t>_at</w:t>
      </w:r>
      <w:proofErr w:type="spellEnd"/>
      <w:r w:rsidRPr="00E1396C">
        <w:t>": "2024-04-14T15:22:40.620Z",</w:t>
      </w:r>
    </w:p>
    <w:p w14:paraId="5AD3814E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proofErr w:type="gramStart"/>
      <w:r w:rsidRPr="00E1396C">
        <w:t>updated</w:t>
      </w:r>
      <w:proofErr w:type="gramEnd"/>
      <w:r w:rsidRPr="00E1396C">
        <w:t>_at</w:t>
      </w:r>
      <w:proofErr w:type="spellEnd"/>
      <w:r w:rsidRPr="00E1396C">
        <w:t>": "2024-04-14T15:22:40.620Z"</w:t>
      </w:r>
    </w:p>
    <w:p w14:paraId="18D7B6DE" w14:textId="07B02BDD" w:rsidR="000168BE" w:rsidRPr="00E1396C" w:rsidRDefault="000168BE" w:rsidP="00E1396C">
      <w:pPr>
        <w:pStyle w:val="codep"/>
      </w:pPr>
      <w:r w:rsidRPr="00E1396C">
        <w:t xml:space="preserve">    }</w:t>
      </w:r>
    </w:p>
    <w:p w14:paraId="268F136E" w14:textId="77777777" w:rsidR="000168BE" w:rsidRPr="00E1396C" w:rsidRDefault="000168BE" w:rsidP="00E1396C">
      <w:pPr>
        <w:pStyle w:val="codep"/>
      </w:pPr>
      <w:r w:rsidRPr="00E1396C">
        <w:t>]</w:t>
      </w:r>
    </w:p>
    <w:p w14:paraId="27B2FA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D70BEEC" w14:textId="170BCD31" w:rsidR="00E1396C" w:rsidRPr="009C0A65" w:rsidRDefault="00E1396C" w:rsidP="00E1396C">
      <w:pPr>
        <w:pStyle w:val="Heading2"/>
      </w:pPr>
      <w:r>
        <w:t>Get all cemeteries – with their addresses</w:t>
      </w:r>
    </w:p>
    <w:p w14:paraId="52C8D3C3" w14:textId="77777777" w:rsidR="00E1396C" w:rsidRDefault="00E1396C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C02C295" w14:textId="41992FDD" w:rsidR="00134199" w:rsidRDefault="00E1396C" w:rsidP="009C0A65">
      <w:pPr>
        <w:rPr>
          <w:rStyle w:val="cod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3" w:history="1">
        <w:r w:rsidRPr="00E1396C">
          <w:rPr>
            <w:rStyle w:val="code"/>
            <w:u w:val="single"/>
          </w:rPr>
          <w:t>&lt;URL&gt;/cemeteries</w:t>
        </w:r>
      </w:hyperlink>
      <w:r w:rsidR="009C0A65" w:rsidRPr="00E1396C">
        <w:rPr>
          <w:rStyle w:val="code"/>
          <w:u w:val="single"/>
        </w:rPr>
        <w:t>?include_address=true</w:t>
      </w:r>
    </w:p>
    <w:p w14:paraId="2495C8EC" w14:textId="77777777" w:rsidR="009C0A65" w:rsidRDefault="009C0A65" w:rsidP="009C0A65">
      <w:pPr>
        <w:rPr>
          <w:rStyle w:val="code"/>
        </w:rPr>
      </w:pPr>
    </w:p>
    <w:p w14:paraId="24A39AAB" w14:textId="7112D5AC" w:rsidR="009C0A65" w:rsidRPr="00E1396C" w:rsidRDefault="009C0A65" w:rsidP="00E1396C">
      <w:pPr>
        <w:pStyle w:val="codep"/>
        <w:rPr>
          <w:rStyle w:val="code"/>
          <w:rFonts w:cs="Times New Roman"/>
          <w:sz w:val="18"/>
          <w:szCs w:val="24"/>
        </w:rPr>
      </w:pPr>
      <w:r w:rsidRPr="00E1396C">
        <w:rPr>
          <w:rStyle w:val="code"/>
          <w:rFonts w:cs="Times New Roman"/>
          <w:sz w:val="18"/>
          <w:szCs w:val="24"/>
        </w:rPr>
        <w:t xml:space="preserve">response body: (some fields, like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created_at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and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updated_at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omitted)</w:t>
      </w:r>
    </w:p>
    <w:p w14:paraId="1E1750BB" w14:textId="77777777" w:rsidR="009C0A65" w:rsidRPr="00E1396C" w:rsidRDefault="009C0A65" w:rsidP="00E1396C">
      <w:pPr>
        <w:pStyle w:val="codep"/>
      </w:pPr>
      <w:r w:rsidRPr="00E1396C">
        <w:t>[</w:t>
      </w:r>
    </w:p>
    <w:p w14:paraId="7F80EA39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0FA69A2D" w14:textId="77777777" w:rsidR="009C0A65" w:rsidRPr="00E1396C" w:rsidRDefault="009C0A65" w:rsidP="00E1396C">
      <w:pPr>
        <w:pStyle w:val="codep"/>
      </w:pPr>
      <w:r w:rsidRPr="00E1396C">
        <w:t xml:space="preserve">        "id": 1,</w:t>
      </w:r>
    </w:p>
    <w:p w14:paraId="0575616E" w14:textId="77777777" w:rsidR="009C0A65" w:rsidRPr="00E1396C" w:rsidRDefault="009C0A65" w:rsidP="00E1396C">
      <w:pPr>
        <w:pStyle w:val="codep"/>
      </w:pPr>
      <w:r w:rsidRPr="00E1396C">
        <w:t xml:space="preserve">        "name": "</w:t>
      </w:r>
      <w:r w:rsidRPr="00E1396C">
        <w:rPr>
          <w:rtl/>
        </w:rPr>
        <w:t>כפר ורדים</w:t>
      </w:r>
      <w:r w:rsidRPr="00E1396C">
        <w:t>",</w:t>
      </w:r>
    </w:p>
    <w:p w14:paraId="68D4003C" w14:textId="3C53E82A" w:rsidR="009C0A65" w:rsidRPr="00E1396C" w:rsidRDefault="009C0A65" w:rsidP="00E1396C">
      <w:pPr>
        <w:pStyle w:val="codep"/>
      </w:pPr>
      <w:r w:rsidRPr="00E1396C">
        <w:t xml:space="preserve">        "description": null,</w:t>
      </w:r>
    </w:p>
    <w:p w14:paraId="2819DE28" w14:textId="77777777" w:rsidR="009C0A65" w:rsidRPr="00E1396C" w:rsidRDefault="009C0A65" w:rsidP="00E1396C">
      <w:pPr>
        <w:pStyle w:val="codep"/>
      </w:pPr>
      <w:r w:rsidRPr="00E1396C">
        <w:t xml:space="preserve">    },</w:t>
      </w:r>
    </w:p>
    <w:p w14:paraId="036C6EA4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71DD2F57" w14:textId="77777777" w:rsidR="009C0A65" w:rsidRPr="00E1396C" w:rsidRDefault="009C0A65" w:rsidP="00E1396C">
      <w:pPr>
        <w:pStyle w:val="codep"/>
      </w:pPr>
      <w:r w:rsidRPr="00E1396C">
        <w:t xml:space="preserve">        "id": 2,</w:t>
      </w:r>
    </w:p>
    <w:p w14:paraId="4D6E0B6D" w14:textId="77777777" w:rsidR="009C0A65" w:rsidRPr="00E1396C" w:rsidRDefault="009C0A65" w:rsidP="00E1396C">
      <w:pPr>
        <w:pStyle w:val="codep"/>
      </w:pPr>
      <w:r w:rsidRPr="00E1396C">
        <w:t xml:space="preserve">        "name": "Example Cemetery",</w:t>
      </w:r>
    </w:p>
    <w:p w14:paraId="11B920F4" w14:textId="77777777" w:rsidR="009C0A65" w:rsidRPr="00E1396C" w:rsidRDefault="009C0A65" w:rsidP="00E1396C">
      <w:pPr>
        <w:pStyle w:val="codep"/>
      </w:pPr>
      <w:r w:rsidRPr="00E1396C">
        <w:t xml:space="preserve">        "description": "A description of the cemetery",</w:t>
      </w:r>
    </w:p>
    <w:p w14:paraId="0FBA3F4B" w14:textId="77777777" w:rsidR="009C0A65" w:rsidRPr="00E1396C" w:rsidRDefault="009C0A65" w:rsidP="00E1396C">
      <w:pPr>
        <w:pStyle w:val="codep"/>
      </w:pPr>
      <w:r w:rsidRPr="00E1396C">
        <w:t xml:space="preserve">        "address": {</w:t>
      </w:r>
    </w:p>
    <w:p w14:paraId="771AD9B7" w14:textId="77777777" w:rsidR="009C0A65" w:rsidRPr="00E1396C" w:rsidRDefault="009C0A65" w:rsidP="00E1396C">
      <w:pPr>
        <w:pStyle w:val="codep"/>
      </w:pPr>
      <w:r w:rsidRPr="00E1396C">
        <w:t xml:space="preserve">            "id": 1,</w:t>
      </w:r>
    </w:p>
    <w:p w14:paraId="5C1F27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addressable_type</w:t>
      </w:r>
      <w:proofErr w:type="spellEnd"/>
      <w:r w:rsidRPr="00E1396C">
        <w:t>": "</w:t>
      </w:r>
      <w:proofErr w:type="spellStart"/>
      <w:proofErr w:type="gramStart"/>
      <w:r w:rsidRPr="00E1396C">
        <w:t>Hke</w:t>
      </w:r>
      <w:proofErr w:type="spellEnd"/>
      <w:r w:rsidRPr="00E1396C">
        <w:t>::</w:t>
      </w:r>
      <w:proofErr w:type="gramEnd"/>
      <w:r w:rsidRPr="00E1396C">
        <w:t>Cemetery",</w:t>
      </w:r>
    </w:p>
    <w:p w14:paraId="323C75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addressable</w:t>
      </w:r>
      <w:proofErr w:type="gramEnd"/>
      <w:r w:rsidRPr="00E1396C">
        <w:t>_id</w:t>
      </w:r>
      <w:proofErr w:type="spellEnd"/>
      <w:r w:rsidRPr="00E1396C">
        <w:t>": 2,</w:t>
      </w:r>
    </w:p>
    <w:p w14:paraId="5475B62D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address</w:t>
      </w:r>
      <w:proofErr w:type="gramEnd"/>
      <w:r w:rsidRPr="00E1396C">
        <w:t>_type</w:t>
      </w:r>
      <w:proofErr w:type="spellEnd"/>
      <w:r w:rsidRPr="00E1396C">
        <w:t>": "billing",</w:t>
      </w:r>
    </w:p>
    <w:p w14:paraId="42DAB909" w14:textId="77777777" w:rsidR="009C0A65" w:rsidRPr="00E1396C" w:rsidRDefault="009C0A65" w:rsidP="00E1396C">
      <w:pPr>
        <w:pStyle w:val="codep"/>
      </w:pPr>
      <w:r w:rsidRPr="00E1396C">
        <w:t xml:space="preserve">            "line1": "123 Main St",</w:t>
      </w:r>
    </w:p>
    <w:p w14:paraId="5BF95C32" w14:textId="77777777" w:rsidR="009C0A65" w:rsidRPr="00E1396C" w:rsidRDefault="009C0A65" w:rsidP="00E1396C">
      <w:pPr>
        <w:pStyle w:val="codep"/>
      </w:pPr>
      <w:r w:rsidRPr="00E1396C">
        <w:t xml:space="preserve">            "line2": null,</w:t>
      </w:r>
    </w:p>
    <w:p w14:paraId="0852C069" w14:textId="77777777" w:rsidR="009C0A65" w:rsidRPr="00E1396C" w:rsidRDefault="009C0A65" w:rsidP="00E1396C">
      <w:pPr>
        <w:pStyle w:val="codep"/>
      </w:pPr>
      <w:r w:rsidRPr="00E1396C">
        <w:t xml:space="preserve">            "city": "</w:t>
      </w:r>
      <w:proofErr w:type="spellStart"/>
      <w:r w:rsidRPr="00E1396C">
        <w:t>Exampleville</w:t>
      </w:r>
      <w:proofErr w:type="spellEnd"/>
      <w:r w:rsidRPr="00E1396C">
        <w:t>",</w:t>
      </w:r>
    </w:p>
    <w:p w14:paraId="69AC323E" w14:textId="77777777" w:rsidR="009C0A65" w:rsidRPr="00E1396C" w:rsidRDefault="009C0A65" w:rsidP="00E1396C">
      <w:pPr>
        <w:pStyle w:val="codep"/>
      </w:pPr>
      <w:r w:rsidRPr="00E1396C">
        <w:t xml:space="preserve">            "state": "</w:t>
      </w:r>
      <w:proofErr w:type="spellStart"/>
      <w:r w:rsidRPr="00E1396C">
        <w:t>Exampleria</w:t>
      </w:r>
      <w:proofErr w:type="spellEnd"/>
      <w:r w:rsidRPr="00E1396C">
        <w:t>",</w:t>
      </w:r>
    </w:p>
    <w:p w14:paraId="0E1053E9" w14:textId="77777777" w:rsidR="009C0A65" w:rsidRPr="00E1396C" w:rsidRDefault="009C0A65" w:rsidP="00E1396C">
      <w:pPr>
        <w:pStyle w:val="codep"/>
      </w:pPr>
      <w:r w:rsidRPr="00E1396C">
        <w:t xml:space="preserve">            "country": "</w:t>
      </w:r>
      <w:proofErr w:type="spellStart"/>
      <w:r w:rsidRPr="00E1396C">
        <w:t>Exampleland</w:t>
      </w:r>
      <w:proofErr w:type="spellEnd"/>
      <w:r w:rsidRPr="00E1396C">
        <w:t>",</w:t>
      </w:r>
    </w:p>
    <w:p w14:paraId="236FCDE4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proofErr w:type="gramStart"/>
      <w:r w:rsidRPr="00E1396C">
        <w:t>postal</w:t>
      </w:r>
      <w:proofErr w:type="gramEnd"/>
      <w:r w:rsidRPr="00E1396C">
        <w:t>_code</w:t>
      </w:r>
      <w:proofErr w:type="spellEnd"/>
      <w:r w:rsidRPr="00E1396C">
        <w:t>": "12345",</w:t>
      </w:r>
    </w:p>
    <w:p w14:paraId="47C9F4EE" w14:textId="77777777" w:rsidR="009C0A65" w:rsidRPr="00E1396C" w:rsidRDefault="009C0A65" w:rsidP="00E1396C">
      <w:pPr>
        <w:pStyle w:val="codep"/>
      </w:pPr>
      <w:r w:rsidRPr="00E1396C">
        <w:t xml:space="preserve">        }</w:t>
      </w:r>
    </w:p>
    <w:p w14:paraId="1A7E2611" w14:textId="7046F99E" w:rsidR="009C0A65" w:rsidRPr="00E1396C" w:rsidRDefault="009C0A65" w:rsidP="00E1396C">
      <w:pPr>
        <w:pStyle w:val="codep"/>
      </w:pPr>
      <w:r w:rsidRPr="00E1396C">
        <w:t xml:space="preserve">    }</w:t>
      </w:r>
    </w:p>
    <w:p w14:paraId="74872267" w14:textId="77777777" w:rsidR="009C0A65" w:rsidRDefault="009C0A65" w:rsidP="00E1396C">
      <w:pPr>
        <w:pStyle w:val="codep"/>
      </w:pPr>
      <w:r w:rsidRPr="00E1396C">
        <w:t>]</w:t>
      </w:r>
    </w:p>
    <w:p w14:paraId="20CD91E7" w14:textId="77777777" w:rsidR="002161B5" w:rsidRDefault="002161B5" w:rsidP="00E1396C">
      <w:pPr>
        <w:pStyle w:val="codep"/>
      </w:pPr>
    </w:p>
    <w:p w14:paraId="39B72CF8" w14:textId="3162530C" w:rsidR="002161B5" w:rsidRPr="00E1396C" w:rsidRDefault="002161B5" w:rsidP="00E1396C">
      <w:pPr>
        <w:pStyle w:val="codep"/>
        <w:rPr>
          <w:rtl/>
        </w:rPr>
      </w:pPr>
      <w:r>
        <w:t xml:space="preserve">Those cemeteries that has addresses will include them in a nested </w:t>
      </w:r>
      <w:proofErr w:type="spellStart"/>
      <w:r>
        <w:t>strusture</w:t>
      </w:r>
      <w:proofErr w:type="spellEnd"/>
    </w:p>
    <w:p w14:paraId="6BF10406" w14:textId="77777777" w:rsidR="009C0A65" w:rsidRPr="00CE7F6F" w:rsidRDefault="009C0A65" w:rsidP="0011271D">
      <w:pPr>
        <w:ind w:left="720" w:hanging="720"/>
        <w:rPr>
          <w:rStyle w:val="code"/>
          <w:lang w:val="en-US"/>
        </w:rPr>
      </w:pPr>
    </w:p>
    <w:p w14:paraId="394E83BB" w14:textId="7C4507E8" w:rsidR="005B642D" w:rsidRDefault="000168BE" w:rsidP="00E1396C">
      <w:pPr>
        <w:pStyle w:val="Heading2"/>
        <w:rPr>
          <w:lang w:val="en-US"/>
        </w:rPr>
      </w:pPr>
      <w:r>
        <w:rPr>
          <w:lang w:val="en-US"/>
        </w:rPr>
        <w:lastRenderedPageBreak/>
        <w:t>Delete cemetery</w:t>
      </w:r>
    </w:p>
    <w:p w14:paraId="43786572" w14:textId="78AB4A85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delete </w:t>
      </w:r>
      <w:hyperlink r:id="rId14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/&lt;cemetery id&gt;</w:t>
      </w:r>
    </w:p>
    <w:p w14:paraId="450E5EAE" w14:textId="1947EB7A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if OK, you get status 204.</w:t>
      </w:r>
    </w:p>
    <w:p w14:paraId="7DC366F8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EA9180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F69986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6C3B3E" w14:textId="23A03DA1" w:rsidR="008F69DB" w:rsidRPr="009C0A65" w:rsidRDefault="008F69DB" w:rsidP="008F69DB">
      <w:pPr>
        <w:pStyle w:val="Heading2"/>
      </w:pPr>
      <w:r>
        <w:lastRenderedPageBreak/>
        <w:t>Create deceased person – no contacts</w:t>
      </w:r>
    </w:p>
    <w:p w14:paraId="61026DC6" w14:textId="01A32778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5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588C9C4A" w14:textId="77777777" w:rsidR="008F69DB" w:rsidRDefault="008F69DB" w:rsidP="008F69DB">
      <w:pPr>
        <w:rPr>
          <w:rStyle w:val="code"/>
          <w:u w:val="single"/>
        </w:rPr>
      </w:pPr>
    </w:p>
    <w:p w14:paraId="3C016060" w14:textId="01882BE4" w:rsidR="008F69DB" w:rsidRPr="000F5A1D" w:rsidRDefault="008F69DB" w:rsidP="008F69DB">
      <w:pPr>
        <w:pStyle w:val="codep"/>
        <w:rPr>
          <w:rStyle w:val="code"/>
          <w:lang w:val="en-IL"/>
        </w:rPr>
      </w:pPr>
      <w:r w:rsidRPr="000F5A1D">
        <w:rPr>
          <w:rStyle w:val="code"/>
          <w:lang w:val="en-IL"/>
        </w:rPr>
        <w:t>request body:</w:t>
      </w:r>
    </w:p>
    <w:p w14:paraId="54C43DB7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>{</w:t>
      </w:r>
      <w:r w:rsidRPr="000F5A1D">
        <w:rPr>
          <w:rFonts w:ascii="Monaco" w:hAnsi="Monaco"/>
          <w:color w:val="A31515"/>
          <w:lang w:val="en-IL"/>
        </w:rPr>
        <w:t>"deceased_person"</w:t>
      </w:r>
      <w:r w:rsidRPr="000F5A1D">
        <w:rPr>
          <w:rFonts w:ascii="Monaco" w:hAnsi="Monaco"/>
          <w:color w:val="000000"/>
          <w:lang w:val="en-IL"/>
        </w:rPr>
        <w:t xml:space="preserve">: </w:t>
      </w:r>
    </w:p>
    <w:p w14:paraId="07807AD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{   </w:t>
      </w:r>
      <w:r w:rsidRPr="000F5A1D">
        <w:rPr>
          <w:rFonts w:ascii="Monaco" w:hAnsi="Monaco"/>
          <w:color w:val="A31515"/>
          <w:lang w:val="en-IL"/>
        </w:rPr>
        <w:t>"first_name"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6F61A8B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"last_name"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0A65316C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"gender"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"male"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725B76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"hebrew_year_of_death"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CFABD78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"hebrew_month_of_death"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אייר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A437B83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"hebrew_day_of_death"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ג</w:t>
      </w:r>
      <w:r w:rsidRPr="000F5A1D">
        <w:rPr>
          <w:rFonts w:ascii="Monaco" w:hAnsi="Monaco"/>
          <w:color w:val="0451A5"/>
          <w:lang w:val="en-IL"/>
        </w:rPr>
        <w:t>"</w:t>
      </w:r>
    </w:p>
    <w:p w14:paraId="79E61F09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}</w:t>
      </w:r>
    </w:p>
    <w:p w14:paraId="0C41A34B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>}</w:t>
      </w:r>
    </w:p>
    <w:p w14:paraId="3FA5178E" w14:textId="77777777" w:rsidR="008F69DB" w:rsidRDefault="008F69DB" w:rsidP="008F69DB">
      <w:pPr>
        <w:rPr>
          <w:rStyle w:val="code"/>
        </w:rPr>
      </w:pPr>
    </w:p>
    <w:p w14:paraId="0D2D71AF" w14:textId="45EEFFD7" w:rsidR="008F69DB" w:rsidRPr="008D58B0" w:rsidRDefault="008F69DB" w:rsidP="008F69DB">
      <w:pPr>
        <w:pStyle w:val="codep"/>
        <w:rPr>
          <w:shd w:val="clear" w:color="auto" w:fill="FFFFFF"/>
          <w:lang w:val="en-IL"/>
        </w:rPr>
      </w:pPr>
      <w:r w:rsidRPr="008D58B0">
        <w:rPr>
          <w:shd w:val="clear" w:color="auto" w:fill="FFFFFF"/>
          <w:lang w:val="en-IL"/>
        </w:rPr>
        <w:t>response body:</w:t>
      </w:r>
    </w:p>
    <w:p w14:paraId="4E1380B7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>{</w:t>
      </w:r>
    </w:p>
    <w:p w14:paraId="5D3DDE12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"id"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98658"/>
          <w:lang w:val="en-IL"/>
        </w:rPr>
        <w:t>20</w:t>
      </w:r>
      <w:r w:rsidRPr="008D58B0">
        <w:rPr>
          <w:rFonts w:ascii="Monaco" w:hAnsi="Monaco"/>
          <w:color w:val="000000"/>
          <w:lang w:val="en-IL"/>
        </w:rPr>
        <w:t>,</w:t>
      </w:r>
    </w:p>
    <w:p w14:paraId="297D4077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"first_name"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8D58B0">
        <w:rPr>
          <w:rFonts w:ascii="Monaco" w:hAnsi="Monaco"/>
          <w:color w:val="0451A5"/>
          <w:lang w:val="en-IL"/>
        </w:rPr>
        <w:t>"</w:t>
      </w:r>
      <w:r w:rsidRPr="008D58B0">
        <w:rPr>
          <w:rFonts w:ascii="Monaco" w:hAnsi="Monaco"/>
          <w:color w:val="000000"/>
          <w:lang w:val="en-IL"/>
        </w:rPr>
        <w:t>,</w:t>
      </w:r>
    </w:p>
    <w:p w14:paraId="451EEC99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"last_name"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8D58B0">
        <w:rPr>
          <w:rFonts w:ascii="Monaco" w:hAnsi="Monaco"/>
          <w:color w:val="0451A5"/>
          <w:lang w:val="en-IL"/>
        </w:rPr>
        <w:t>"</w:t>
      </w:r>
      <w:r w:rsidRPr="008D58B0">
        <w:rPr>
          <w:rFonts w:ascii="Monaco" w:hAnsi="Monaco"/>
          <w:color w:val="000000"/>
          <w:lang w:val="en-IL"/>
        </w:rPr>
        <w:t>,</w:t>
      </w:r>
    </w:p>
    <w:p w14:paraId="4E677B7A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"gender"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"male"</w:t>
      </w:r>
      <w:r w:rsidRPr="008D58B0">
        <w:rPr>
          <w:rFonts w:ascii="Monaco" w:hAnsi="Monaco"/>
          <w:color w:val="000000"/>
          <w:lang w:val="en-IL"/>
        </w:rPr>
        <w:t>,</w:t>
      </w:r>
    </w:p>
    <w:p w14:paraId="72F8E59D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"occupation"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b/>
          <w:bCs/>
          <w:color w:val="0451A5"/>
          <w:lang w:val="en-IL"/>
        </w:rPr>
        <w:t>null</w:t>
      </w:r>
      <w:r w:rsidRPr="008D58B0">
        <w:rPr>
          <w:rFonts w:ascii="Monaco" w:hAnsi="Monaco"/>
          <w:color w:val="000000"/>
          <w:lang w:val="en-IL"/>
        </w:rPr>
        <w:t>,</w:t>
      </w:r>
    </w:p>
    <w:p w14:paraId="518DA042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"organization"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b/>
          <w:bCs/>
          <w:color w:val="0451A5"/>
          <w:lang w:val="en-IL"/>
        </w:rPr>
        <w:t>null</w:t>
      </w:r>
      <w:r w:rsidRPr="008D58B0">
        <w:rPr>
          <w:rFonts w:ascii="Monaco" w:hAnsi="Monaco"/>
          <w:color w:val="000000"/>
          <w:lang w:val="en-IL"/>
        </w:rPr>
        <w:t>,</w:t>
      </w:r>
    </w:p>
    <w:p w14:paraId="4149F7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4DA0C0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B0AA5C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2875D9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E1F86C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82A7B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ג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167B62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"1964-04-15"</w:t>
      </w:r>
      <w:r>
        <w:rPr>
          <w:rFonts w:ascii="Monaco" w:hAnsi="Monaco"/>
          <w:color w:val="000000"/>
        </w:rPr>
        <w:t>,</w:t>
      </w:r>
    </w:p>
    <w:p w14:paraId="12C4886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8B1D0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88A4D5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C6DEA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458558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BD50F8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67C27E5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2B74F16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"relations"</w:t>
      </w:r>
      <w:r>
        <w:rPr>
          <w:rFonts w:ascii="Monaco" w:hAnsi="Monaco"/>
          <w:color w:val="000000"/>
        </w:rPr>
        <w:t>: []</w:t>
      </w:r>
    </w:p>
    <w:p w14:paraId="405E89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9D81A8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716A3C06" w14:textId="0098483E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 the empty relations array, indicating this deceased has no contacts.</w:t>
      </w:r>
    </w:p>
    <w:p w14:paraId="47869382" w14:textId="77777777" w:rsidR="008F69DB" w:rsidRDefault="008F69DB" w:rsidP="008F69DB">
      <w:pPr>
        <w:rPr>
          <w:shd w:val="clear" w:color="auto" w:fill="FFFFFF"/>
        </w:rPr>
      </w:pPr>
    </w:p>
    <w:p w14:paraId="42043A2C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2F850CD4" w14:textId="0B79281B" w:rsidR="008F69DB" w:rsidRDefault="008F69DB" w:rsidP="008F69DB">
      <w:pPr>
        <w:pStyle w:val="Heading2"/>
      </w:pPr>
      <w:r>
        <w:lastRenderedPageBreak/>
        <w:t>Update deceased person – add mother first name and father first name</w:t>
      </w:r>
    </w:p>
    <w:p w14:paraId="0B9BC4CA" w14:textId="3BD902F1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6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deceased_people/20</w:t>
      </w:r>
    </w:p>
    <w:p w14:paraId="71D92AD5" w14:textId="77777777" w:rsidR="008F69DB" w:rsidRDefault="008F69DB" w:rsidP="008F69DB">
      <w:pPr>
        <w:rPr>
          <w:rStyle w:val="code"/>
          <w:u w:val="single"/>
        </w:rPr>
      </w:pPr>
    </w:p>
    <w:p w14:paraId="21CDB58F" w14:textId="602B6738" w:rsidR="008F69DB" w:rsidRPr="008F69DB" w:rsidRDefault="008F69DB" w:rsidP="008F69DB">
      <w:pPr>
        <w:pStyle w:val="codep"/>
        <w:rPr>
          <w:rStyle w:val="code"/>
        </w:rPr>
      </w:pPr>
      <w:r w:rsidRPr="008F69DB">
        <w:rPr>
          <w:rStyle w:val="code"/>
        </w:rPr>
        <w:t>request body:</w:t>
      </w:r>
    </w:p>
    <w:p w14:paraId="0C7C85B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deceased_person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</w:p>
    <w:p w14:paraId="202289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יעקב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8002E6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אלמירה</w:t>
      </w:r>
      <w:proofErr w:type="spellEnd"/>
      <w:r>
        <w:rPr>
          <w:rFonts w:ascii="Monaco" w:hAnsi="Monaco"/>
          <w:color w:val="0451A5"/>
        </w:rPr>
        <w:t>"</w:t>
      </w:r>
    </w:p>
    <w:p w14:paraId="6A00607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2B824AB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4726F0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2C766F4E" w14:textId="0443AB86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note: the id is in the </w:t>
      </w:r>
      <w:proofErr w:type="spellStart"/>
      <w:r>
        <w:rPr>
          <w:rFonts w:ascii="Monaco" w:hAnsi="Monaco"/>
          <w:color w:val="000000"/>
        </w:rPr>
        <w:t>url</w:t>
      </w:r>
      <w:proofErr w:type="spellEnd"/>
      <w:r>
        <w:rPr>
          <w:rFonts w:ascii="Monaco" w:hAnsi="Monaco"/>
          <w:color w:val="000000"/>
        </w:rPr>
        <w:t xml:space="preserve"> (20)</w:t>
      </w:r>
    </w:p>
    <w:p w14:paraId="5B415191" w14:textId="77777777" w:rsidR="008F69DB" w:rsidRDefault="008F69DB" w:rsidP="008F69DB">
      <w:pPr>
        <w:rPr>
          <w:shd w:val="clear" w:color="auto" w:fill="FFFFFF"/>
        </w:rPr>
      </w:pPr>
    </w:p>
    <w:p w14:paraId="73C65307" w14:textId="7A06358D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1F20137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2C975F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father</w:t>
      </w:r>
      <w:proofErr w:type="gramEnd"/>
      <w:r w:rsidRPr="008F69DB">
        <w:rPr>
          <w:rFonts w:ascii="Monaco" w:hAnsi="Monaco"/>
          <w:color w:val="A31515"/>
        </w:rPr>
        <w:t>_first_name"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יעקב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62A010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mother</w:t>
      </w:r>
      <w:proofErr w:type="gramEnd"/>
      <w:r w:rsidRPr="008F69DB">
        <w:rPr>
          <w:rFonts w:ascii="Monaco" w:hAnsi="Monaco"/>
          <w:color w:val="A31515"/>
        </w:rPr>
        <w:t>_first_name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אלמירה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47579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date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"1964-04-15"</w:t>
      </w:r>
      <w:r w:rsidRPr="008F69DB">
        <w:rPr>
          <w:rFonts w:ascii="Monaco" w:hAnsi="Monaco"/>
          <w:color w:val="000000"/>
        </w:rPr>
        <w:t>,</w:t>
      </w:r>
    </w:p>
    <w:p w14:paraId="39B5955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20</w:t>
      </w:r>
      <w:r w:rsidRPr="008F69DB">
        <w:rPr>
          <w:rFonts w:ascii="Monaco" w:hAnsi="Monaco"/>
          <w:color w:val="000000"/>
        </w:rPr>
        <w:t>,</w:t>
      </w:r>
    </w:p>
    <w:p w14:paraId="062E67EC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אחאב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3D55894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last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אלמוג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157F1EC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48CCEA3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"occupation"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8435BE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"organization"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B2AD2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"religion"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4ED14C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_year_of_death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התשכד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643844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_month_of_death"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אייר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735FA5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_day_of_death"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6CD1F36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time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73DD4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location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0FD00C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3513A22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_region"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41176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cemetery</w:t>
      </w:r>
      <w:proofErr w:type="gramEnd"/>
      <w:r w:rsidRPr="008F69DB">
        <w:rPr>
          <w:rFonts w:ascii="Monaco" w:hAnsi="Monaco"/>
          <w:color w:val="A31515"/>
        </w:rPr>
        <w:t>_parcel"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552A89D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created</w:t>
      </w:r>
      <w:proofErr w:type="gramEnd"/>
      <w:r w:rsidRPr="008F69DB">
        <w:rPr>
          <w:rFonts w:ascii="Monaco" w:hAnsi="Monaco"/>
          <w:color w:val="A31515"/>
        </w:rPr>
        <w:t>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"2024-05-28T06:04:26.235Z"</w:t>
      </w:r>
      <w:r w:rsidRPr="008F69DB">
        <w:rPr>
          <w:rFonts w:ascii="Monaco" w:hAnsi="Monaco"/>
          <w:color w:val="000000"/>
        </w:rPr>
        <w:t>,</w:t>
      </w:r>
    </w:p>
    <w:p w14:paraId="5BF7511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updated</w:t>
      </w:r>
      <w:proofErr w:type="gramEnd"/>
      <w:r w:rsidRPr="008F69DB">
        <w:rPr>
          <w:rFonts w:ascii="Monaco" w:hAnsi="Monaco"/>
          <w:color w:val="A31515"/>
        </w:rPr>
        <w:t>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"2024-05-28T17:53:02.665Z"</w:t>
      </w:r>
      <w:r w:rsidRPr="008F69DB">
        <w:rPr>
          <w:rFonts w:ascii="Monaco" w:hAnsi="Monaco"/>
          <w:color w:val="000000"/>
        </w:rPr>
        <w:t>,</w:t>
      </w:r>
    </w:p>
    <w:p w14:paraId="39EE40C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[]</w:t>
      </w:r>
    </w:p>
    <w:p w14:paraId="043834A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3EF08981" w14:textId="77777777" w:rsidR="008F69DB" w:rsidRPr="008F69DB" w:rsidRDefault="008F69DB" w:rsidP="008F69DB">
      <w:pPr>
        <w:rPr>
          <w:shd w:val="clear" w:color="auto" w:fill="FFFFFF"/>
          <w:lang w:val="en-US"/>
        </w:rPr>
      </w:pPr>
    </w:p>
    <w:p w14:paraId="53654094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5A86AB1" w14:textId="3B129830" w:rsidR="008F69DB" w:rsidRPr="009C0A65" w:rsidRDefault="008F69DB" w:rsidP="008F69DB">
      <w:pPr>
        <w:pStyle w:val="Heading2"/>
      </w:pPr>
      <w:r>
        <w:lastRenderedPageBreak/>
        <w:t>Create deceased person – with one contact</w:t>
      </w:r>
    </w:p>
    <w:p w14:paraId="3911F685" w14:textId="77777777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7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3739862E" w14:textId="12614C1C" w:rsidR="008F69DB" w:rsidRDefault="008F69DB" w:rsidP="008F69DB">
      <w:pPr>
        <w:rPr>
          <w:rStyle w:val="code"/>
          <w:u w:val="single"/>
        </w:rPr>
      </w:pPr>
    </w:p>
    <w:p w14:paraId="2956D051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request body:</w:t>
      </w:r>
    </w:p>
    <w:p w14:paraId="220FDB9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5568713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אריאל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2CD509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פינקל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99A3887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6C77744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DB57EF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6D4D79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ECFF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[</w:t>
      </w:r>
    </w:p>
    <w:p w14:paraId="765CD4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6255EA2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</w:t>
      </w:r>
      <w:proofErr w:type="gramEnd"/>
      <w:r>
        <w:rPr>
          <w:rFonts w:ascii="Monaco" w:hAnsi="Monaco"/>
          <w:color w:val="A31515"/>
        </w:rPr>
        <w:t>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"son"</w:t>
      </w:r>
      <w:r>
        <w:rPr>
          <w:rFonts w:ascii="Monaco" w:hAnsi="Monaco"/>
          <w:color w:val="000000"/>
        </w:rPr>
        <w:t>,</w:t>
      </w:r>
    </w:p>
    <w:p w14:paraId="150571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contact</w:t>
      </w:r>
      <w:proofErr w:type="gramEnd"/>
      <w:r>
        <w:rPr>
          <w:rFonts w:ascii="Monaco" w:hAnsi="Monaco"/>
          <w:color w:val="A31515"/>
        </w:rPr>
        <w:t>_person_attributes"</w:t>
      </w:r>
      <w:r>
        <w:rPr>
          <w:rFonts w:ascii="Monaco" w:hAnsi="Monaco"/>
          <w:color w:val="000000"/>
        </w:rPr>
        <w:t>: {</w:t>
      </w:r>
    </w:p>
    <w:p w14:paraId="0CD1BBF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2560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אבנט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F30F6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38A379A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"052-3526161"</w:t>
      </w:r>
      <w:r>
        <w:rPr>
          <w:rFonts w:ascii="Monaco" w:hAnsi="Monaco"/>
          <w:color w:val="000000"/>
        </w:rPr>
        <w:t>,</w:t>
      </w:r>
    </w:p>
    <w:p w14:paraId="727FBA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</w:p>
    <w:p w14:paraId="292AC2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686C798E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2480334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53BD3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432CE15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0DB5817" w14:textId="77777777" w:rsidR="008F69DB" w:rsidRDefault="008F69DB" w:rsidP="008F69DB">
      <w:pPr>
        <w:rPr>
          <w:shd w:val="clear" w:color="auto" w:fill="FFFFFF"/>
        </w:rPr>
      </w:pPr>
    </w:p>
    <w:p w14:paraId="564B8F59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3D91728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0FE34A3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1DA2B0B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אריאל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3CF5095" w14:textId="30DF8FF6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proofErr w:type="gramStart"/>
      <w:r w:rsidRPr="008F69DB">
        <w:rPr>
          <w:rFonts w:ascii="Monaco" w:hAnsi="Monaco"/>
          <w:color w:val="A31515"/>
        </w:rPr>
        <w:t>hebrew</w:t>
      </w:r>
      <w:proofErr w:type="gramEnd"/>
      <w:r w:rsidRPr="008F69DB">
        <w:rPr>
          <w:rFonts w:ascii="Monaco" w:hAnsi="Monaco"/>
          <w:color w:val="A31515"/>
        </w:rPr>
        <w:t>_day_of_death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ח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  <w:r>
        <w:rPr>
          <w:rFonts w:ascii="Monaco" w:hAnsi="Monaco"/>
          <w:color w:val="000000"/>
        </w:rPr>
        <w:t xml:space="preserve">   </w:t>
      </w:r>
    </w:p>
    <w:p w14:paraId="74C9F6DE" w14:textId="1B904A48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 xml:space="preserve">   .  .  .</w:t>
      </w:r>
    </w:p>
    <w:p w14:paraId="03534EC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date</w:t>
      </w:r>
      <w:proofErr w:type="gramEnd"/>
      <w:r w:rsidRPr="008F69DB">
        <w:rPr>
          <w:rFonts w:ascii="Monaco" w:hAnsi="Monaco"/>
          <w:color w:val="A31515"/>
        </w:rPr>
        <w:t>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"1964-04-20"</w:t>
      </w:r>
      <w:r w:rsidRPr="008F69DB">
        <w:rPr>
          <w:rFonts w:ascii="Monaco" w:hAnsi="Monaco"/>
          <w:color w:val="000000"/>
        </w:rPr>
        <w:t>,</w:t>
      </w:r>
    </w:p>
    <w:p w14:paraId="7F7223C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</w:t>
      </w:r>
    </w:p>
    <w:p w14:paraId="58D2739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{</w:t>
      </w:r>
    </w:p>
    <w:p w14:paraId="1CA91EA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7</w:t>
      </w:r>
      <w:r w:rsidRPr="008F69DB">
        <w:rPr>
          <w:rFonts w:ascii="Monaco" w:hAnsi="Monaco"/>
          <w:color w:val="000000"/>
        </w:rPr>
        <w:t>,</w:t>
      </w:r>
    </w:p>
    <w:p w14:paraId="1F08D7D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relation</w:t>
      </w:r>
      <w:proofErr w:type="gramEnd"/>
      <w:r w:rsidRPr="008F69DB">
        <w:rPr>
          <w:rFonts w:ascii="Monaco" w:hAnsi="Monaco"/>
          <w:color w:val="A31515"/>
        </w:rPr>
        <w:t>_of_deceased_to_contact"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"son"</w:t>
      </w:r>
      <w:r w:rsidRPr="008F69DB">
        <w:rPr>
          <w:rFonts w:ascii="Monaco" w:hAnsi="Monaco"/>
          <w:color w:val="000000"/>
        </w:rPr>
        <w:t>,</w:t>
      </w:r>
    </w:p>
    <w:p w14:paraId="314DF6C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"token"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"mgZ3fomT3aVgjEs5VqKmnc6E"</w:t>
      </w:r>
      <w:r w:rsidRPr="008F69DB">
        <w:rPr>
          <w:rFonts w:ascii="Monaco" w:hAnsi="Monaco"/>
          <w:color w:val="000000"/>
        </w:rPr>
        <w:t>,</w:t>
      </w:r>
    </w:p>
    <w:p w14:paraId="1701F52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deceased</w:t>
      </w:r>
      <w:proofErr w:type="gramEnd"/>
      <w:r w:rsidRPr="008F69DB">
        <w:rPr>
          <w:rFonts w:ascii="Monaco" w:hAnsi="Monaco"/>
          <w:color w:val="A31515"/>
        </w:rPr>
        <w:t>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4127D65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contact</w:t>
      </w:r>
      <w:proofErr w:type="gramEnd"/>
      <w:r w:rsidRPr="008F69DB">
        <w:rPr>
          <w:rFonts w:ascii="Monaco" w:hAnsi="Monaco"/>
          <w:color w:val="A31515"/>
        </w:rPr>
        <w:t>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11705F0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contact</w:t>
      </w:r>
      <w:proofErr w:type="gramEnd"/>
      <w:r w:rsidRPr="008F69DB">
        <w:rPr>
          <w:rFonts w:ascii="Monaco" w:hAnsi="Monaco"/>
          <w:color w:val="A31515"/>
        </w:rPr>
        <w:t>_person"</w:t>
      </w:r>
      <w:r w:rsidRPr="008F69DB">
        <w:rPr>
          <w:rFonts w:ascii="Monaco" w:hAnsi="Monaco"/>
          <w:color w:val="000000"/>
        </w:rPr>
        <w:t>: {</w:t>
      </w:r>
    </w:p>
    <w:p w14:paraId="1EF92B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58194A1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first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נתן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D3C7BF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</w:t>
      </w:r>
      <w:proofErr w:type="gramStart"/>
      <w:r w:rsidRPr="008F69DB">
        <w:rPr>
          <w:rFonts w:ascii="Monaco" w:hAnsi="Monaco"/>
          <w:color w:val="A31515"/>
        </w:rPr>
        <w:t>last</w:t>
      </w:r>
      <w:proofErr w:type="gramEnd"/>
      <w:r w:rsidRPr="008F69DB">
        <w:rPr>
          <w:rFonts w:ascii="Monaco" w:hAnsi="Monaco"/>
          <w:color w:val="A31515"/>
        </w:rPr>
        <w:t>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אבנט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46CBF9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"email"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"dora@eduta.com"</w:t>
      </w:r>
      <w:r w:rsidRPr="008F69DB">
        <w:rPr>
          <w:rFonts w:ascii="Monaco" w:hAnsi="Monaco"/>
          <w:color w:val="000000"/>
        </w:rPr>
        <w:t>,</w:t>
      </w:r>
    </w:p>
    <w:p w14:paraId="0AFF16A5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"phone"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"052-3526161"</w:t>
      </w:r>
      <w:r w:rsidRPr="008F69DB">
        <w:rPr>
          <w:rFonts w:ascii="Monaco" w:hAnsi="Monaco"/>
          <w:color w:val="000000"/>
        </w:rPr>
        <w:t>,</w:t>
      </w:r>
    </w:p>
    <w:p w14:paraId="74E52437" w14:textId="779D1749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15AB5B67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}</w:t>
      </w:r>
    </w:p>
    <w:p w14:paraId="69DE36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}</w:t>
      </w:r>
    </w:p>
    <w:p w14:paraId="0CF0671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]</w:t>
      </w:r>
    </w:p>
    <w:p w14:paraId="7DAEEB3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0B574634" w14:textId="7E73D4CE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note: many fields are omitted here, but the id fields will identify the records down the line.</w:t>
      </w:r>
    </w:p>
    <w:p w14:paraId="3BAC1E7E" w14:textId="63DDFD4E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C00965" w14:textId="77777777" w:rsidR="002D7561" w:rsidRDefault="002D7561" w:rsidP="002D75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</w:pP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lastRenderedPageBreak/>
        <w:t xml:space="preserve">Update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deceased person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with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a new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>contact and address</w:t>
      </w:r>
    </w:p>
    <w:p w14:paraId="617036AF" w14:textId="0A720FF0" w:rsidR="002D7561" w:rsidRDefault="002D7561" w:rsidP="002D7561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2D7561">
        <w:rPr>
          <w:rStyle w:val="code"/>
        </w:rPr>
        <w:t>&lt;url&gt;/deceased_people/22</w:t>
      </w:r>
    </w:p>
    <w:p w14:paraId="573613AF" w14:textId="0F0FABB3" w:rsidR="002D7561" w:rsidRDefault="002D7561" w:rsidP="002D7561">
      <w:pPr>
        <w:pStyle w:val="codep"/>
      </w:pPr>
      <w:r>
        <w:t>request body:</w:t>
      </w:r>
    </w:p>
    <w:p w14:paraId="09CFA5B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7E149C9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</w:t>
      </w:r>
    </w:p>
    <w:p w14:paraId="77C8418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[</w:t>
      </w:r>
    </w:p>
    <w:p w14:paraId="58865E1C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35D54D7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relation</w:t>
      </w:r>
      <w:proofErr w:type="gramEnd"/>
      <w:r>
        <w:rPr>
          <w:rFonts w:ascii="Monaco" w:hAnsi="Monaco"/>
          <w:color w:val="A31515"/>
        </w:rPr>
        <w:t>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בת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3087F6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contact</w:t>
      </w:r>
      <w:proofErr w:type="gramEnd"/>
      <w:r>
        <w:rPr>
          <w:rFonts w:ascii="Monaco" w:hAnsi="Monaco"/>
          <w:color w:val="A31515"/>
        </w:rPr>
        <w:t>_person_attributes"</w:t>
      </w:r>
      <w:r>
        <w:rPr>
          <w:rFonts w:ascii="Monaco" w:hAnsi="Monaco"/>
          <w:color w:val="000000"/>
        </w:rPr>
        <w:t>: {</w:t>
      </w:r>
    </w:p>
    <w:p w14:paraId="080D6C3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נתנאלה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5FD37E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רומים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54133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07B31D8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"053-444444"</w:t>
      </w:r>
      <w:r>
        <w:rPr>
          <w:rFonts w:ascii="Monaco" w:hAnsi="Monaco"/>
          <w:color w:val="000000"/>
        </w:rPr>
        <w:t>,</w:t>
      </w:r>
    </w:p>
    <w:p w14:paraId="7D81131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5BC56E8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address</w:t>
      </w:r>
      <w:proofErr w:type="gramEnd"/>
      <w:r>
        <w:rPr>
          <w:rFonts w:ascii="Monaco" w:hAnsi="Monaco"/>
          <w:color w:val="A31515"/>
        </w:rPr>
        <w:t>_attributes"</w:t>
      </w:r>
      <w:r>
        <w:rPr>
          <w:rFonts w:ascii="Monaco" w:hAnsi="Monaco"/>
          <w:color w:val="000000"/>
        </w:rPr>
        <w:t>: {</w:t>
      </w:r>
    </w:p>
    <w:p w14:paraId="402D4A7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 Main St"</w:t>
      </w:r>
      <w:r>
        <w:rPr>
          <w:rFonts w:ascii="Monaco" w:hAnsi="Monaco"/>
          <w:color w:val="000000"/>
        </w:rPr>
        <w:t>,</w:t>
      </w:r>
    </w:p>
    <w:p w14:paraId="248E9DE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"Exampleville"</w:t>
      </w:r>
      <w:r>
        <w:rPr>
          <w:rFonts w:ascii="Monaco" w:hAnsi="Monaco"/>
          <w:color w:val="000000"/>
        </w:rPr>
        <w:t>,</w:t>
      </w:r>
    </w:p>
    <w:p w14:paraId="0E4BBB19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55795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</w:t>
      </w:r>
      <w:proofErr w:type="gramStart"/>
      <w:r>
        <w:rPr>
          <w:rFonts w:ascii="Monaco" w:hAnsi="Monaco"/>
          <w:color w:val="A31515"/>
        </w:rPr>
        <w:t>postal</w:t>
      </w:r>
      <w:proofErr w:type="gramEnd"/>
      <w:r>
        <w:rPr>
          <w:rFonts w:ascii="Monaco" w:hAnsi="Monaco"/>
          <w:color w:val="A31515"/>
        </w:rPr>
        <w:t>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"12345"</w:t>
      </w:r>
    </w:p>
    <w:p w14:paraId="0C1BB3A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}</w:t>
      </w:r>
    </w:p>
    <w:p w14:paraId="1DC6D87E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706C2BA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00D42D6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6DF23B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196AB02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3393183" w14:textId="77777777" w:rsidR="002D7561" w:rsidRDefault="002D7561" w:rsidP="002D7561">
      <w:pPr>
        <w:rPr>
          <w:lang w:val="en-US"/>
        </w:rPr>
      </w:pPr>
    </w:p>
    <w:p w14:paraId="0F9A6585" w14:textId="724F6269" w:rsidR="002D7561" w:rsidRPr="002D7561" w:rsidRDefault="002D7561" w:rsidP="002D7561">
      <w:pPr>
        <w:pStyle w:val="codep"/>
        <w:rPr>
          <w:sz w:val="16"/>
          <w:szCs w:val="22"/>
        </w:rPr>
      </w:pPr>
      <w:r w:rsidRPr="002D7561">
        <w:rPr>
          <w:sz w:val="16"/>
          <w:szCs w:val="22"/>
        </w:rPr>
        <w:t>response body:</w:t>
      </w:r>
    </w:p>
    <w:p w14:paraId="4171738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{</w:t>
      </w:r>
    </w:p>
    <w:p w14:paraId="3869586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C7081BE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first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אריאל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32E1D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last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פינקל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B23432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321C841" w14:textId="32AC945B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720C6BE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_year_of_death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התשכד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193AA1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_month_of_death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אייר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F2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hebrew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_day_of_death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ח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61C0F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date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"1964-04-20"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2C1FDB0" w14:textId="51D1D2D6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72E07A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"relations"</w:t>
      </w:r>
      <w:r w:rsidRPr="002D7561">
        <w:rPr>
          <w:rFonts w:ascii="Monaco" w:hAnsi="Monaco"/>
          <w:color w:val="000000"/>
          <w:sz w:val="16"/>
          <w:szCs w:val="22"/>
        </w:rPr>
        <w:t>: [</w:t>
      </w:r>
    </w:p>
    <w:p w14:paraId="1BE86CC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3EA209B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11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5AF8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relation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"son"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43AF1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deceased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5A165C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C3898C3" w14:textId="75110233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24953B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621E973C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6F8988" w14:textId="2C0B7670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</w:t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  <w:t>…</w:t>
      </w:r>
    </w:p>
    <w:p w14:paraId="69FC146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6A77F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"052-3526140"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2DD85E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91CC12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6F2B27F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},</w:t>
      </w:r>
    </w:p>
    <w:p w14:paraId="65A857E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06408BB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53D973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relation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בת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6DE223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"token"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"NpFZUR2UJzhp6L6g6FwbFiCc"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2D39C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deceased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B178E0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lastRenderedPageBreak/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F5A35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contact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12B9F3A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C51CD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first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נתנאלה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EF14A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last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רומים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BACF7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B62B5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"053-444444"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DA9DFB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"female"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E80C42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"address"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3CF17C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5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36E30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addressable_type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0451A5"/>
          <w:sz w:val="16"/>
          <w:szCs w:val="22"/>
        </w:rPr>
        <w:t>Hke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::</w:t>
      </w:r>
      <w:proofErr w:type="spellStart"/>
      <w:proofErr w:type="gramEnd"/>
      <w:r w:rsidRPr="002D7561">
        <w:rPr>
          <w:rFonts w:ascii="Monaco" w:hAnsi="Monaco"/>
          <w:color w:val="0451A5"/>
          <w:sz w:val="16"/>
          <w:szCs w:val="22"/>
        </w:rPr>
        <w:t>ContactPerson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FAF90D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addressable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D53EB5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address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"billing"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77FF50" w14:textId="58A0579E" w:rsid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"line1"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 Main St"</w:t>
      </w:r>
      <w:r w:rsidRPr="002D7561">
        <w:rPr>
          <w:rFonts w:ascii="Monaco" w:hAnsi="Monaco"/>
          <w:color w:val="000000"/>
          <w:sz w:val="16"/>
          <w:szCs w:val="22"/>
        </w:rPr>
        <w:t>,</w:t>
      </w:r>
      <w:r>
        <w:rPr>
          <w:rFonts w:ascii="Monaco" w:hAnsi="Monaco"/>
          <w:color w:val="000000"/>
          <w:sz w:val="16"/>
          <w:szCs w:val="22"/>
        </w:rPr>
        <w:tab/>
      </w:r>
    </w:p>
    <w:p w14:paraId="6F5C54BB" w14:textId="4ED98B19" w:rsidR="002D7561" w:rsidRPr="002D7561" w:rsidRDefault="002D7561" w:rsidP="002D7561">
      <w:pPr>
        <w:pStyle w:val="codep"/>
        <w:ind w:firstLine="153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                  …</w:t>
      </w:r>
    </w:p>
    <w:p w14:paraId="62ED243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"city"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</w:rPr>
        <w:t>Exampleville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93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"state"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b/>
          <w:bCs/>
          <w:color w:val="0451A5"/>
          <w:sz w:val="16"/>
          <w:szCs w:val="22"/>
        </w:rPr>
        <w:t>null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3DEB11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"country"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ישראל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13CAF8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proofErr w:type="gramStart"/>
      <w:r w:rsidRPr="002D7561">
        <w:rPr>
          <w:rFonts w:ascii="Monaco" w:hAnsi="Monaco"/>
          <w:color w:val="A31515"/>
          <w:sz w:val="16"/>
          <w:szCs w:val="22"/>
        </w:rPr>
        <w:t>postal</w:t>
      </w:r>
      <w:proofErr w:type="gramEnd"/>
      <w:r w:rsidRPr="002D7561">
        <w:rPr>
          <w:rFonts w:ascii="Monaco" w:hAnsi="Monaco"/>
          <w:color w:val="A31515"/>
          <w:sz w:val="16"/>
          <w:szCs w:val="22"/>
        </w:rPr>
        <w:t>_code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"12345"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716B18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}</w:t>
      </w:r>
    </w:p>
    <w:p w14:paraId="2CA46E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3B34E0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</w:t>
      </w:r>
    </w:p>
    <w:p w14:paraId="769A634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]</w:t>
      </w:r>
    </w:p>
    <w:p w14:paraId="1BDF9A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}</w:t>
      </w:r>
    </w:p>
    <w:p w14:paraId="32FDBC0C" w14:textId="77777777" w:rsidR="002D7561" w:rsidRDefault="002D7561" w:rsidP="002D7561">
      <w:pPr>
        <w:rPr>
          <w:lang w:val="en-US"/>
        </w:rPr>
      </w:pPr>
    </w:p>
    <w:p w14:paraId="0D77611F" w14:textId="77777777" w:rsidR="00547D5C" w:rsidRDefault="00547D5C" w:rsidP="002D7561">
      <w:pPr>
        <w:rPr>
          <w:lang w:val="en-US"/>
        </w:rPr>
      </w:pPr>
    </w:p>
    <w:p w14:paraId="164BD771" w14:textId="72831DBD" w:rsidR="00547D5C" w:rsidRDefault="00547D5C" w:rsidP="00547D5C">
      <w:pPr>
        <w:pStyle w:val="Heading2"/>
        <w:rPr>
          <w:lang w:val="en-US"/>
        </w:rPr>
      </w:pPr>
      <w:r w:rsidRPr="00547D5C">
        <w:rPr>
          <w:lang w:val="en-US"/>
        </w:rPr>
        <w:t xml:space="preserve">Show </w:t>
      </w:r>
      <w:r w:rsidR="00E103B5">
        <w:rPr>
          <w:lang w:val="en-US"/>
        </w:rPr>
        <w:t xml:space="preserve">all </w:t>
      </w:r>
      <w:r w:rsidRPr="00547D5C">
        <w:rPr>
          <w:lang w:val="en-US"/>
        </w:rPr>
        <w:t>deceased with relations and contacts</w:t>
      </w:r>
    </w:p>
    <w:p w14:paraId="224A2973" w14:textId="5D80DB2A" w:rsidR="00547D5C" w:rsidRDefault="00547D5C" w:rsidP="00547D5C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8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  <w:r w:rsidR="00A274DA">
        <w:rPr>
          <w:rStyle w:val="code"/>
          <w:u w:val="single"/>
        </w:rPr>
        <w:t>?include_all</w:t>
      </w:r>
    </w:p>
    <w:p w14:paraId="1014CDB7" w14:textId="77777777" w:rsidR="00E103B5" w:rsidRDefault="00E103B5" w:rsidP="000F5A1D">
      <w:pPr>
        <w:pStyle w:val="Heading2"/>
        <w:rPr>
          <w:lang w:val="en-US"/>
        </w:rPr>
      </w:pPr>
    </w:p>
    <w:p w14:paraId="75F534A3" w14:textId="60292D69" w:rsidR="000F5A1D" w:rsidRPr="000F5A1D" w:rsidRDefault="000F5A1D" w:rsidP="000F5A1D">
      <w:pPr>
        <w:pStyle w:val="Heading2"/>
        <w:rPr>
          <w:lang w:val="en-US"/>
        </w:rPr>
      </w:pPr>
      <w:r>
        <w:rPr>
          <w:lang w:val="en-US"/>
        </w:rPr>
        <w:t xml:space="preserve">Delete a relation from existing </w:t>
      </w:r>
      <w:r w:rsidR="009934BF">
        <w:rPr>
          <w:lang w:val="en-US"/>
        </w:rPr>
        <w:t>deceased</w:t>
      </w:r>
    </w:p>
    <w:p w14:paraId="5AF13F48" w14:textId="59C2CB60" w:rsidR="000F5A1D" w:rsidRDefault="000F5A1D" w:rsidP="000F5A1D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9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</w:p>
    <w:p w14:paraId="3DF64AF4" w14:textId="77777777" w:rsidR="000F5A1D" w:rsidRDefault="000F5A1D" w:rsidP="000F5A1D">
      <w:pPr>
        <w:rPr>
          <w:rStyle w:val="code"/>
          <w:u w:val="single"/>
        </w:rPr>
      </w:pPr>
    </w:p>
    <w:p w14:paraId="03BF71A0" w14:textId="1F32CE40" w:rsidR="000F5A1D" w:rsidRPr="000F5A1D" w:rsidRDefault="000F5A1D" w:rsidP="000F5A1D">
      <w:pPr>
        <w:pStyle w:val="codep"/>
        <w:rPr>
          <w:rStyle w:val="code"/>
          <w:rFonts w:cs="Times New Roman"/>
          <w:sz w:val="18"/>
          <w:szCs w:val="24"/>
        </w:rPr>
      </w:pPr>
      <w:r w:rsidRPr="000F5A1D">
        <w:rPr>
          <w:rStyle w:val="code"/>
          <w:rFonts w:cs="Times New Roman"/>
          <w:sz w:val="18"/>
          <w:szCs w:val="24"/>
        </w:rPr>
        <w:t>request body:</w:t>
      </w:r>
    </w:p>
    <w:p w14:paraId="6969479E" w14:textId="77777777" w:rsidR="000F5A1D" w:rsidRPr="000F5A1D" w:rsidRDefault="000F5A1D" w:rsidP="000F5A1D">
      <w:pPr>
        <w:pStyle w:val="codep"/>
      </w:pPr>
      <w:r w:rsidRPr="000F5A1D">
        <w:t>{</w:t>
      </w:r>
    </w:p>
    <w:p w14:paraId="06ED7874" w14:textId="77777777" w:rsidR="000F5A1D" w:rsidRPr="000F5A1D" w:rsidRDefault="000F5A1D" w:rsidP="000F5A1D">
      <w:pPr>
        <w:pStyle w:val="codep"/>
      </w:pPr>
      <w:r w:rsidRPr="000F5A1D">
        <w:t xml:space="preserve">    "</w:t>
      </w:r>
      <w:proofErr w:type="spellStart"/>
      <w:proofErr w:type="gramStart"/>
      <w:r w:rsidRPr="000F5A1D">
        <w:t>deceased</w:t>
      </w:r>
      <w:proofErr w:type="gramEnd"/>
      <w:r w:rsidRPr="000F5A1D">
        <w:t>_person</w:t>
      </w:r>
      <w:proofErr w:type="spellEnd"/>
      <w:r w:rsidRPr="000F5A1D">
        <w:t xml:space="preserve">": </w:t>
      </w:r>
    </w:p>
    <w:p w14:paraId="5F32BDE0" w14:textId="77777777" w:rsidR="000F5A1D" w:rsidRPr="000F5A1D" w:rsidRDefault="000F5A1D" w:rsidP="000F5A1D">
      <w:pPr>
        <w:pStyle w:val="codep"/>
      </w:pPr>
      <w:r w:rsidRPr="000F5A1D">
        <w:t xml:space="preserve">    {  </w:t>
      </w:r>
    </w:p>
    <w:p w14:paraId="38AB1C02" w14:textId="4083B80D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</w:t>
      </w:r>
      <w:r w:rsidRPr="000F5A1D">
        <w:t>"</w:t>
      </w:r>
      <w:proofErr w:type="spellStart"/>
      <w:proofErr w:type="gramStart"/>
      <w:r w:rsidRPr="000F5A1D">
        <w:t>relations</w:t>
      </w:r>
      <w:proofErr w:type="gramEnd"/>
      <w:r w:rsidRPr="000F5A1D">
        <w:t>_attributes</w:t>
      </w:r>
      <w:proofErr w:type="spellEnd"/>
      <w:r w:rsidRPr="000F5A1D">
        <w:t>": [</w:t>
      </w:r>
    </w:p>
    <w:p w14:paraId="175E4635" w14:textId="365FDE31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{</w:t>
      </w:r>
    </w:p>
    <w:p w14:paraId="16B80BB0" w14:textId="2BFAEF78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"id": 9,</w:t>
      </w:r>
    </w:p>
    <w:p w14:paraId="2DA52DC3" w14:textId="624C9C1E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"_destroy": "1"</w:t>
      </w:r>
    </w:p>
    <w:p w14:paraId="34D96EFA" w14:textId="7272298A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}</w:t>
      </w:r>
    </w:p>
    <w:p w14:paraId="14833E32" w14:textId="41906BB4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 </w:t>
      </w:r>
      <w:r w:rsidRPr="000F5A1D">
        <w:t>]</w:t>
      </w:r>
    </w:p>
    <w:p w14:paraId="09F5C1AF" w14:textId="77777777" w:rsidR="000F5A1D" w:rsidRPr="000F5A1D" w:rsidRDefault="000F5A1D" w:rsidP="000F5A1D">
      <w:pPr>
        <w:pStyle w:val="codep"/>
      </w:pPr>
      <w:r w:rsidRPr="000F5A1D">
        <w:t xml:space="preserve">    }</w:t>
      </w:r>
    </w:p>
    <w:p w14:paraId="34140EEC" w14:textId="77777777" w:rsidR="000F5A1D" w:rsidRDefault="000F5A1D" w:rsidP="000F5A1D">
      <w:pPr>
        <w:pStyle w:val="codep"/>
      </w:pPr>
      <w:r w:rsidRPr="000F5A1D">
        <w:t>}</w:t>
      </w:r>
    </w:p>
    <w:p w14:paraId="7B15F188" w14:textId="77777777" w:rsidR="000F5A1D" w:rsidRDefault="000F5A1D" w:rsidP="000F5A1D">
      <w:pPr>
        <w:pStyle w:val="codep"/>
      </w:pPr>
    </w:p>
    <w:p w14:paraId="116A017E" w14:textId="57FBBEEB" w:rsidR="000F5A1D" w:rsidRPr="000F5A1D" w:rsidRDefault="000F5A1D" w:rsidP="000F5A1D">
      <w:pPr>
        <w:pStyle w:val="codep"/>
      </w:pPr>
      <w:r>
        <w:t xml:space="preserve">The response is the </w:t>
      </w:r>
      <w:proofErr w:type="spellStart"/>
      <w:r>
        <w:t>deceased_person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the remaining relations, and status 200</w:t>
      </w:r>
    </w:p>
    <w:p w14:paraId="7653B8ED" w14:textId="77777777" w:rsidR="000F5A1D" w:rsidRDefault="000F5A1D" w:rsidP="000F5A1D">
      <w:pPr>
        <w:rPr>
          <w:rStyle w:val="code"/>
          <w:u w:val="single"/>
        </w:rPr>
      </w:pPr>
    </w:p>
    <w:p w14:paraId="4DC14FF2" w14:textId="77777777" w:rsidR="000F5A1D" w:rsidRDefault="000F5A1D" w:rsidP="000F5A1D">
      <w:pPr>
        <w:rPr>
          <w:rStyle w:val="code"/>
          <w:u w:val="single"/>
        </w:rPr>
      </w:pPr>
    </w:p>
    <w:p w14:paraId="2613E68F" w14:textId="77777777" w:rsidR="008F69DB" w:rsidRDefault="008F69DB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shd w:val="clear" w:color="auto" w:fill="FFFFFF"/>
        </w:rPr>
      </w:pPr>
    </w:p>
    <w:p w14:paraId="0B24187D" w14:textId="448BA0FF" w:rsidR="00855E52" w:rsidRDefault="00855E52" w:rsidP="00855E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Get all deceased people</w:t>
      </w:r>
    </w:p>
    <w:p w14:paraId="6C7805FE" w14:textId="5C46B3FB" w:rsidR="00855E52" w:rsidRPr="00A274DA" w:rsidRDefault="00855E52" w:rsidP="00A274DA">
      <w:pPr>
        <w:rPr>
          <w:rStyle w:val="code"/>
        </w:rPr>
      </w:pPr>
      <w:r w:rsidRPr="00A274DA">
        <w:rPr>
          <w:rStyle w:val="code"/>
        </w:rPr>
        <w:t>get {{url}}/deceased_people</w:t>
      </w:r>
    </w:p>
    <w:p w14:paraId="6862BF4B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658B9B3B" w14:textId="007E3489" w:rsidR="00855E52" w:rsidRDefault="00855E52" w:rsidP="00A274DA">
      <w:pPr>
        <w:pStyle w:val="codep"/>
      </w:pPr>
      <w:r>
        <w:t>receive:</w:t>
      </w:r>
    </w:p>
    <w:p w14:paraId="6291FA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154FC11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FAEC2A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3387</w:t>
      </w:r>
      <w:r>
        <w:rPr>
          <w:rFonts w:ascii="Monaco" w:hAnsi="Monaco"/>
          <w:color w:val="000000"/>
        </w:rPr>
        <w:t>,</w:t>
      </w:r>
    </w:p>
    <w:p w14:paraId="5E6D745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148C3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52E6D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026E213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5FE134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F3656C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2ABBB7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עזרא יהודה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1431C9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שמחה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6ACC9B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התשס</w:t>
      </w:r>
      <w:proofErr w:type="spellEnd"/>
      <w:r>
        <w:rPr>
          <w:rFonts w:ascii="Monaco" w:hAnsi="Monaco"/>
          <w:color w:val="0451A5"/>
          <w:rtl/>
        </w:rPr>
        <w:t>\"ב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C22FF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שבט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DB60F1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1C6D17E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03B638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167243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E59AE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5F74593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D9035A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0679B4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  <w:r>
        <w:rPr>
          <w:rFonts w:ascii="Monaco" w:hAnsi="Monaco"/>
          <w:color w:val="000000"/>
        </w:rPr>
        <w:t>,</w:t>
      </w:r>
    </w:p>
    <w:p w14:paraId="51BC57B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</w:p>
    <w:p w14:paraId="417EFE5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3FF06C8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057F785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3388</w:t>
      </w:r>
      <w:r>
        <w:rPr>
          <w:rFonts w:ascii="Monaco" w:hAnsi="Monaco"/>
          <w:color w:val="000000"/>
        </w:rPr>
        <w:t>,</w:t>
      </w:r>
    </w:p>
    <w:p w14:paraId="0638758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first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צאלח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F01804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last</w:t>
      </w:r>
      <w:proofErr w:type="gramEnd"/>
      <w:r>
        <w:rPr>
          <w:rFonts w:ascii="Monaco" w:hAnsi="Monaco"/>
          <w:color w:val="A31515"/>
        </w:rPr>
        <w:t>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A3F605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2821F4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9B97E9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C3B4FF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A766A2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father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ישועה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BD41ED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mother</w:t>
      </w:r>
      <w:proofErr w:type="gramEnd"/>
      <w:r>
        <w:rPr>
          <w:rFonts w:ascii="Monaco" w:hAnsi="Monaco"/>
          <w:color w:val="A31515"/>
        </w:rPr>
        <w:t>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פרחה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3AFAD1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התשל</w:t>
      </w:r>
      <w:proofErr w:type="spellEnd"/>
      <w:r>
        <w:rPr>
          <w:rFonts w:ascii="Monaco" w:hAnsi="Monaco"/>
          <w:color w:val="0451A5"/>
          <w:rtl/>
        </w:rPr>
        <w:t>\"ו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59031C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ניסן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D2AB1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hebrew</w:t>
      </w:r>
      <w:proofErr w:type="gramEnd"/>
      <w:r>
        <w:rPr>
          <w:rFonts w:ascii="Monaco" w:hAnsi="Monaco"/>
          <w:color w:val="A31515"/>
        </w:rPr>
        <w:t>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27FB28E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date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95D676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time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F53F44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location</w:t>
      </w:r>
      <w:proofErr w:type="gramEnd"/>
      <w:r>
        <w:rPr>
          <w:rFonts w:ascii="Monaco" w:hAnsi="Monaco"/>
          <w:color w:val="A31515"/>
        </w:rPr>
        <w:t>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2CFA4F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42F912D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853A96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cemetery</w:t>
      </w:r>
      <w:proofErr w:type="gramEnd"/>
      <w:r>
        <w:rPr>
          <w:rFonts w:ascii="Monaco" w:hAnsi="Monaco"/>
          <w:color w:val="A31515"/>
        </w:rPr>
        <w:t>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96A73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created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  <w:r>
        <w:rPr>
          <w:rFonts w:ascii="Monaco" w:hAnsi="Monaco"/>
          <w:color w:val="000000"/>
        </w:rPr>
        <w:t>,</w:t>
      </w:r>
    </w:p>
    <w:p w14:paraId="6A99B7C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proofErr w:type="gramStart"/>
      <w:r>
        <w:rPr>
          <w:rFonts w:ascii="Monaco" w:hAnsi="Monaco"/>
          <w:color w:val="A31515"/>
        </w:rPr>
        <w:t>updated</w:t>
      </w:r>
      <w:proofErr w:type="gramEnd"/>
      <w:r>
        <w:rPr>
          <w:rFonts w:ascii="Monaco" w:hAnsi="Monaco"/>
          <w:color w:val="A31515"/>
        </w:rPr>
        <w:t>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</w:p>
    <w:p w14:paraId="262D36F9" w14:textId="0DC9F4E8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},..</w:t>
      </w:r>
    </w:p>
    <w:p w14:paraId="00452D76" w14:textId="78EDC561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42BB6AA9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035018B5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1CE90318" w14:textId="5AA663BB" w:rsidR="00A274DA" w:rsidRDefault="00450EB0" w:rsidP="00A274DA">
      <w:pPr>
        <w:pStyle w:val="Heading2"/>
        <w:rPr>
          <w:lang w:val="en-US"/>
        </w:rPr>
      </w:pPr>
      <w:r>
        <w:rPr>
          <w:lang w:val="en-US"/>
        </w:rPr>
        <w:t>G</w:t>
      </w:r>
      <w:r w:rsidR="00A274DA">
        <w:rPr>
          <w:lang w:val="en-US"/>
        </w:rPr>
        <w:t>et all contacts, no relations, no addresses</w:t>
      </w:r>
    </w:p>
    <w:p w14:paraId="53966465" w14:textId="77777777" w:rsidR="00A274DA" w:rsidRPr="00450EB0" w:rsidRDefault="00A274DA">
      <w:pPr>
        <w:rPr>
          <w:rStyle w:val="code"/>
        </w:rPr>
      </w:pPr>
      <w:r w:rsidRPr="00450EB0">
        <w:rPr>
          <w:rStyle w:val="code"/>
        </w:rPr>
        <w:t xml:space="preserve">get </w:t>
      </w:r>
      <w:r w:rsidRPr="00450EB0">
        <w:rPr>
          <w:rStyle w:val="code"/>
          <w:lang w:val="en-US"/>
        </w:rPr>
        <w:t>{{</w:t>
      </w:r>
      <w:proofErr w:type="spellStart"/>
      <w:r w:rsidRPr="00450EB0">
        <w:rPr>
          <w:rStyle w:val="code"/>
          <w:lang w:val="en-US"/>
        </w:rPr>
        <w:t>hke_url</w:t>
      </w:r>
      <w:proofErr w:type="spellEnd"/>
      <w:r w:rsidRPr="00450EB0">
        <w:rPr>
          <w:rStyle w:val="code"/>
          <w:lang w:val="en-US"/>
        </w:rPr>
        <w:t>}}/</w:t>
      </w:r>
      <w:proofErr w:type="spellStart"/>
      <w:r w:rsidRPr="00450EB0">
        <w:rPr>
          <w:rStyle w:val="code"/>
          <w:lang w:val="en-US"/>
        </w:rPr>
        <w:t>contact_people</w:t>
      </w:r>
      <w:proofErr w:type="spellEnd"/>
    </w:p>
    <w:p w14:paraId="4ADB72CD" w14:textId="77777777" w:rsidR="00450EB0" w:rsidRDefault="00450EB0" w:rsidP="00450EB0">
      <w:pPr>
        <w:pStyle w:val="codep"/>
      </w:pPr>
      <w:r>
        <w:t>response body:</w:t>
      </w:r>
    </w:p>
    <w:p w14:paraId="41C7632A" w14:textId="6A89FDD3" w:rsidR="00A274DA" w:rsidRDefault="00A274DA" w:rsidP="00450EB0">
      <w:pPr>
        <w:pStyle w:val="codep"/>
      </w:pPr>
      <w:r>
        <w:t>[</w:t>
      </w:r>
    </w:p>
    <w:p w14:paraId="19340EFD" w14:textId="77777777" w:rsidR="00A274DA" w:rsidRDefault="00A274DA" w:rsidP="00450EB0">
      <w:pPr>
        <w:pStyle w:val="codep"/>
      </w:pPr>
      <w:r>
        <w:t xml:space="preserve">    {</w:t>
      </w:r>
    </w:p>
    <w:p w14:paraId="7D2FB36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1</w:t>
      </w:r>
      <w:r>
        <w:t>,</w:t>
      </w:r>
    </w:p>
    <w:p w14:paraId="2A01AEA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first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רונן</w:t>
      </w:r>
      <w:r>
        <w:rPr>
          <w:color w:val="0451A5"/>
        </w:rPr>
        <w:t>"</w:t>
      </w:r>
      <w:r>
        <w:t>,</w:t>
      </w:r>
    </w:p>
    <w:p w14:paraId="1D957CC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last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0ADFD44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47DF6B4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61245C1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4AECABA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created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  <w:r>
        <w:t>,</w:t>
      </w:r>
    </w:p>
    <w:p w14:paraId="7481F756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updated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</w:p>
    <w:p w14:paraId="38FA9DFF" w14:textId="77777777" w:rsidR="00A274DA" w:rsidRDefault="00A274DA" w:rsidP="00450EB0">
      <w:pPr>
        <w:pStyle w:val="codep"/>
      </w:pPr>
      <w:r>
        <w:t xml:space="preserve">    },</w:t>
      </w:r>
    </w:p>
    <w:p w14:paraId="018C0DF1" w14:textId="77777777" w:rsidR="00A274DA" w:rsidRDefault="00A274DA" w:rsidP="00450EB0">
      <w:pPr>
        <w:pStyle w:val="codep"/>
      </w:pPr>
      <w:r>
        <w:t xml:space="preserve">    {</w:t>
      </w:r>
    </w:p>
    <w:p w14:paraId="74FF82E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2</w:t>
      </w:r>
      <w:r>
        <w:t>,</w:t>
      </w:r>
    </w:p>
    <w:p w14:paraId="094DEC81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first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משה</w:t>
      </w:r>
      <w:r>
        <w:rPr>
          <w:color w:val="0451A5"/>
        </w:rPr>
        <w:t>"</w:t>
      </w:r>
      <w:r>
        <w:t>,</w:t>
      </w:r>
    </w:p>
    <w:p w14:paraId="0D76D76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last</w:t>
      </w:r>
      <w:proofErr w:type="gramEnd"/>
      <w:r>
        <w:rPr>
          <w:color w:val="A31515"/>
        </w:rPr>
        <w:t>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23312E6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30CF006A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104F9CC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593F4A7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created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  <w:r>
        <w:t>,</w:t>
      </w:r>
    </w:p>
    <w:p w14:paraId="6C17FFC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proofErr w:type="gramStart"/>
      <w:r>
        <w:rPr>
          <w:color w:val="A31515"/>
        </w:rPr>
        <w:t>updated</w:t>
      </w:r>
      <w:proofErr w:type="gramEnd"/>
      <w:r>
        <w:rPr>
          <w:color w:val="A31515"/>
        </w:rPr>
        <w:t>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</w:p>
    <w:p w14:paraId="6FBC8BF9" w14:textId="17299598" w:rsidR="00A274DA" w:rsidRDefault="00A274DA" w:rsidP="00450EB0">
      <w:pPr>
        <w:pStyle w:val="codep"/>
      </w:pPr>
      <w:r>
        <w:t xml:space="preserve">    },</w:t>
      </w:r>
    </w:p>
    <w:p w14:paraId="48FEAB23" w14:textId="12800926" w:rsidR="00A274DA" w:rsidRDefault="00A274DA" w:rsidP="00450EB0">
      <w:pPr>
        <w:pStyle w:val="codep"/>
      </w:pPr>
      <w:r>
        <w:t>…</w:t>
      </w:r>
    </w:p>
    <w:p w14:paraId="4BB2DDEF" w14:textId="27F90460" w:rsidR="00A274DA" w:rsidRDefault="00A274DA" w:rsidP="00450EB0">
      <w:pPr>
        <w:pStyle w:val="codep"/>
      </w:pPr>
      <w:r>
        <w:t>]</w:t>
      </w:r>
    </w:p>
    <w:p w14:paraId="7054F94D" w14:textId="77777777" w:rsidR="00A274DA" w:rsidRDefault="00A274DA">
      <w:pPr>
        <w:rPr>
          <w:lang w:val="en-US"/>
        </w:rPr>
      </w:pPr>
    </w:p>
    <w:p w14:paraId="17F4B967" w14:textId="4024BB8E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Get all contacts, with relations, with addresses</w:t>
      </w:r>
    </w:p>
    <w:p w14:paraId="593DDEFF" w14:textId="77777777" w:rsidR="00450EB0" w:rsidRDefault="00450EB0">
      <w:pPr>
        <w:rPr>
          <w:lang w:val="en-US"/>
        </w:rPr>
      </w:pPr>
    </w:p>
    <w:p w14:paraId="72992B93" w14:textId="2CA26350" w:rsidR="00450EB0" w:rsidRPr="00450EB0" w:rsidRDefault="00450EB0">
      <w:pPr>
        <w:rPr>
          <w:rStyle w:val="code"/>
        </w:rPr>
      </w:pPr>
      <w:r w:rsidRPr="00450EB0">
        <w:rPr>
          <w:rStyle w:val="code"/>
        </w:rPr>
        <w:t>get {{hke_url}}/contact_people?include_all</w:t>
      </w:r>
    </w:p>
    <w:p w14:paraId="4896C61A" w14:textId="35A0BDAB" w:rsidR="00A274DA" w:rsidRDefault="00450EB0" w:rsidP="00450EB0">
      <w:pPr>
        <w:pStyle w:val="codep"/>
      </w:pPr>
      <w:r>
        <w:t>[</w:t>
      </w:r>
    </w:p>
    <w:p w14:paraId="28842035" w14:textId="77777777" w:rsidR="00450EB0" w:rsidRDefault="00450EB0" w:rsidP="00450EB0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6FD459D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6,</w:t>
      </w:r>
    </w:p>
    <w:p w14:paraId="40882723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425237DE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6736046E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1E54E66D" w14:textId="77777777" w:rsidR="00450EB0" w:rsidRPr="00450EB0" w:rsidRDefault="00450EB0" w:rsidP="00450EB0">
      <w:pPr>
        <w:pStyle w:val="codep"/>
      </w:pPr>
      <w:r w:rsidRPr="00450EB0">
        <w:t xml:space="preserve">        "phone": "052-3526140",</w:t>
      </w:r>
    </w:p>
    <w:p w14:paraId="3A189DBE" w14:textId="77777777" w:rsidR="00450EB0" w:rsidRPr="00450EB0" w:rsidRDefault="00450EB0" w:rsidP="00450EB0">
      <w:pPr>
        <w:pStyle w:val="codep"/>
      </w:pPr>
      <w:r w:rsidRPr="00450EB0">
        <w:t xml:space="preserve">        "gender": "male",</w:t>
      </w:r>
    </w:p>
    <w:p w14:paraId="5D685A10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"2024-05-28T19:07:12.906Z",</w:t>
      </w:r>
    </w:p>
    <w:p w14:paraId="07540211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"2024-05-28T19:07:12.906Z",</w:t>
      </w:r>
    </w:p>
    <w:p w14:paraId="3CDFE905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74FB2A0C" w14:textId="77777777" w:rsidR="00450EB0" w:rsidRPr="00450EB0" w:rsidRDefault="00450EB0" w:rsidP="00450EB0">
      <w:pPr>
        <w:pStyle w:val="codep"/>
      </w:pPr>
      <w:r w:rsidRPr="00450EB0">
        <w:t xml:space="preserve">            {</w:t>
      </w:r>
    </w:p>
    <w:p w14:paraId="62890844" w14:textId="77777777" w:rsidR="00450EB0" w:rsidRPr="00450EB0" w:rsidRDefault="00450EB0" w:rsidP="00450EB0">
      <w:pPr>
        <w:pStyle w:val="codep"/>
      </w:pPr>
      <w:r w:rsidRPr="00450EB0">
        <w:t xml:space="preserve">                "id": 11,</w:t>
      </w:r>
    </w:p>
    <w:p w14:paraId="3E0F06EC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</w:t>
      </w:r>
      <w:r w:rsidRPr="00450EB0">
        <w:t>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"son",</w:t>
      </w:r>
    </w:p>
    <w:p w14:paraId="61896CFD" w14:textId="77777777" w:rsidR="00450EB0" w:rsidRPr="00450EB0" w:rsidRDefault="00450EB0" w:rsidP="00450EB0">
      <w:pPr>
        <w:pStyle w:val="codep"/>
      </w:pPr>
      <w:r w:rsidRPr="00450EB0">
        <w:t xml:space="preserve">                "token": "znteyupZp7xWHhGkz7ZQWsA8",</w:t>
      </w:r>
    </w:p>
    <w:p w14:paraId="70271D45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22,</w:t>
      </w:r>
    </w:p>
    <w:p w14:paraId="279AC778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>": 6,</w:t>
      </w:r>
    </w:p>
    <w:p w14:paraId="77E3138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"2024-05-29T10:25:45.431Z",</w:t>
      </w:r>
    </w:p>
    <w:p w14:paraId="5D71AA3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"2024-05-29T10:25:45.431Z",</w:t>
      </w:r>
    </w:p>
    <w:p w14:paraId="6C9CD1F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573072A2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78AA92C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2CDEC01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0E3CB2F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6DF6CEB2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    "occupation": null,</w:t>
      </w:r>
    </w:p>
    <w:p w14:paraId="30646FFC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1828F0FD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75B1D69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4282B0BB" w14:textId="77777777" w:rsidR="00450EB0" w:rsidRDefault="00450EB0" w:rsidP="00450EB0">
      <w:pPr>
        <w:pStyle w:val="codep"/>
        <w:rPr>
          <w:color w:val="000000"/>
        </w:rPr>
      </w:pPr>
      <w:r w:rsidRPr="00450EB0">
        <w:t xml:space="preserve">                    "</w:t>
      </w:r>
      <w:proofErr w:type="spellStart"/>
      <w:proofErr w:type="gramStart"/>
      <w:r w:rsidRPr="00450EB0">
        <w:t>mother</w:t>
      </w:r>
      <w:proofErr w:type="gramEnd"/>
      <w:r>
        <w:t>_first_name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b/>
          <w:bCs/>
          <w:color w:val="0451A5"/>
        </w:rPr>
        <w:t>null</w:t>
      </w:r>
      <w:r>
        <w:rPr>
          <w:color w:val="000000"/>
        </w:rPr>
        <w:t>,</w:t>
      </w:r>
    </w:p>
    <w:p w14:paraId="2AC2C73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D61FF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038DB5CE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6E8443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"1964-04-20",</w:t>
      </w:r>
    </w:p>
    <w:p w14:paraId="6318B14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time</w:t>
      </w:r>
      <w:proofErr w:type="gramEnd"/>
      <w:r w:rsidRPr="00450EB0">
        <w:t>_of_death</w:t>
      </w:r>
      <w:proofErr w:type="spellEnd"/>
      <w:r w:rsidRPr="00450EB0">
        <w:t>": null,</w:t>
      </w:r>
    </w:p>
    <w:p w14:paraId="4555EC0D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location</w:t>
      </w:r>
      <w:proofErr w:type="gramEnd"/>
      <w:r w:rsidRPr="00450EB0">
        <w:t>_of_death</w:t>
      </w:r>
      <w:proofErr w:type="spellEnd"/>
      <w:r w:rsidRPr="00450EB0">
        <w:t>": null,</w:t>
      </w:r>
    </w:p>
    <w:p w14:paraId="0C4D80D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_id</w:t>
      </w:r>
      <w:proofErr w:type="spellEnd"/>
      <w:r w:rsidRPr="00450EB0">
        <w:t>": null,</w:t>
      </w:r>
    </w:p>
    <w:p w14:paraId="1454BB4F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_region</w:t>
      </w:r>
      <w:proofErr w:type="spellEnd"/>
      <w:r w:rsidRPr="00450EB0">
        <w:t>": null,</w:t>
      </w:r>
    </w:p>
    <w:p w14:paraId="11A27B34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cemetery</w:t>
      </w:r>
      <w:proofErr w:type="gramEnd"/>
      <w:r w:rsidRPr="00450EB0">
        <w:t>_parcel</w:t>
      </w:r>
      <w:proofErr w:type="spellEnd"/>
      <w:r w:rsidRPr="00450EB0">
        <w:t>": null,</w:t>
      </w:r>
    </w:p>
    <w:p w14:paraId="215D218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"2024-05-28T18:54:47.050Z",</w:t>
      </w:r>
    </w:p>
    <w:p w14:paraId="0CDC1542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"2024-05-28T18:54:47.050Z"</w:t>
      </w:r>
    </w:p>
    <w:p w14:paraId="722836F3" w14:textId="77777777" w:rsidR="00450EB0" w:rsidRPr="00450EB0" w:rsidRDefault="00450EB0" w:rsidP="00450EB0">
      <w:pPr>
        <w:pStyle w:val="codep"/>
      </w:pPr>
      <w:r w:rsidRPr="00450EB0">
        <w:t xml:space="preserve">                }</w:t>
      </w:r>
    </w:p>
    <w:p w14:paraId="0BD10E67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6E223E49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32BC718E" w14:textId="77777777" w:rsidR="00450EB0" w:rsidRPr="00450EB0" w:rsidRDefault="00450EB0" w:rsidP="00450EB0">
      <w:pPr>
        <w:pStyle w:val="codep"/>
      </w:pPr>
      <w:r w:rsidRPr="00450EB0">
        <w:t xml:space="preserve">    },</w:t>
      </w:r>
    </w:p>
    <w:p w14:paraId="025D11F5" w14:textId="77777777" w:rsidR="00450EB0" w:rsidRPr="00450EB0" w:rsidRDefault="00450EB0" w:rsidP="00450EB0">
      <w:pPr>
        <w:pStyle w:val="codep"/>
      </w:pPr>
      <w:r w:rsidRPr="00450EB0">
        <w:t xml:space="preserve">    {</w:t>
      </w:r>
    </w:p>
    <w:p w14:paraId="47868E6A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7,</w:t>
      </w:r>
    </w:p>
    <w:p w14:paraId="10124B02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נתנאלה</w:t>
      </w:r>
      <w:r w:rsidRPr="00450EB0">
        <w:t>",</w:t>
      </w:r>
    </w:p>
    <w:p w14:paraId="28D455AF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רומים</w:t>
      </w:r>
      <w:r w:rsidRPr="00450EB0">
        <w:t>",</w:t>
      </w:r>
    </w:p>
    <w:p w14:paraId="74E7D8C3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7D73A7E6" w14:textId="77777777" w:rsidR="00450EB0" w:rsidRPr="00450EB0" w:rsidRDefault="00450EB0" w:rsidP="00450EB0">
      <w:pPr>
        <w:pStyle w:val="codep"/>
      </w:pPr>
      <w:r w:rsidRPr="00450EB0">
        <w:t xml:space="preserve">        "phone": "053-444444",</w:t>
      </w:r>
    </w:p>
    <w:p w14:paraId="58FD1485" w14:textId="77777777" w:rsidR="00450EB0" w:rsidRPr="00450EB0" w:rsidRDefault="00450EB0" w:rsidP="00450EB0">
      <w:pPr>
        <w:pStyle w:val="codep"/>
      </w:pPr>
      <w:r w:rsidRPr="00450EB0">
        <w:t xml:space="preserve">        "gender": "female",</w:t>
      </w:r>
    </w:p>
    <w:p w14:paraId="000916CD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"2024-05-29T12:40:45.643Z",</w:t>
      </w:r>
    </w:p>
    <w:p w14:paraId="77BC59D6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"2024-05-29T12:40:45.643Z",</w:t>
      </w:r>
    </w:p>
    <w:p w14:paraId="0FCF5CC2" w14:textId="77777777" w:rsidR="00450EB0" w:rsidRPr="00450EB0" w:rsidRDefault="00450EB0" w:rsidP="00450EB0">
      <w:pPr>
        <w:pStyle w:val="codep"/>
      </w:pPr>
      <w:r w:rsidRPr="00450EB0">
        <w:t xml:space="preserve">        "address": {</w:t>
      </w:r>
    </w:p>
    <w:p w14:paraId="212642E3" w14:textId="77777777" w:rsidR="00450EB0" w:rsidRPr="00450EB0" w:rsidRDefault="00450EB0" w:rsidP="00450EB0">
      <w:pPr>
        <w:pStyle w:val="codep"/>
      </w:pPr>
      <w:r w:rsidRPr="00450EB0">
        <w:t xml:space="preserve">            "id": 5,</w:t>
      </w:r>
    </w:p>
    <w:p w14:paraId="53E0D21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addressable_type</w:t>
      </w:r>
      <w:proofErr w:type="spellEnd"/>
      <w:r w:rsidRPr="00450EB0">
        <w:t>": "</w:t>
      </w:r>
      <w:proofErr w:type="spellStart"/>
      <w:proofErr w:type="gramStart"/>
      <w:r w:rsidRPr="00450EB0">
        <w:t>Hke</w:t>
      </w:r>
      <w:proofErr w:type="spellEnd"/>
      <w:r w:rsidRPr="00450EB0">
        <w:t>::</w:t>
      </w:r>
      <w:proofErr w:type="spellStart"/>
      <w:proofErr w:type="gramEnd"/>
      <w:r w:rsidRPr="00450EB0">
        <w:t>ContactPerson</w:t>
      </w:r>
      <w:proofErr w:type="spellEnd"/>
      <w:r w:rsidRPr="00450EB0">
        <w:t>",</w:t>
      </w:r>
    </w:p>
    <w:p w14:paraId="72E864B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addressable</w:t>
      </w:r>
      <w:proofErr w:type="gramEnd"/>
      <w:r w:rsidRPr="00450EB0">
        <w:t>_id</w:t>
      </w:r>
      <w:proofErr w:type="spellEnd"/>
      <w:r w:rsidRPr="00450EB0">
        <w:t>": 7,</w:t>
      </w:r>
    </w:p>
    <w:p w14:paraId="586DA331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address</w:t>
      </w:r>
      <w:proofErr w:type="gramEnd"/>
      <w:r w:rsidRPr="00450EB0">
        <w:t>_type</w:t>
      </w:r>
      <w:proofErr w:type="spellEnd"/>
      <w:r w:rsidRPr="00450EB0">
        <w:t>": "billing",</w:t>
      </w:r>
    </w:p>
    <w:p w14:paraId="011A6473" w14:textId="77777777" w:rsidR="00450EB0" w:rsidRPr="00450EB0" w:rsidRDefault="00450EB0" w:rsidP="00450EB0">
      <w:pPr>
        <w:pStyle w:val="codep"/>
      </w:pPr>
      <w:r w:rsidRPr="00450EB0">
        <w:t xml:space="preserve">            "line1": "123 Main St",</w:t>
      </w:r>
    </w:p>
    <w:p w14:paraId="6C8C347D" w14:textId="77777777" w:rsidR="00450EB0" w:rsidRPr="00450EB0" w:rsidRDefault="00450EB0" w:rsidP="00450EB0">
      <w:pPr>
        <w:pStyle w:val="codep"/>
      </w:pPr>
      <w:r w:rsidRPr="00450EB0">
        <w:t xml:space="preserve">            "line2": null,</w:t>
      </w:r>
    </w:p>
    <w:p w14:paraId="59C69FC3" w14:textId="77777777" w:rsidR="00450EB0" w:rsidRPr="00450EB0" w:rsidRDefault="00450EB0" w:rsidP="00450EB0">
      <w:pPr>
        <w:pStyle w:val="codep"/>
      </w:pPr>
      <w:r w:rsidRPr="00450EB0">
        <w:t xml:space="preserve">            "city": "</w:t>
      </w:r>
      <w:proofErr w:type="spellStart"/>
      <w:r w:rsidRPr="00450EB0">
        <w:t>Exampleville</w:t>
      </w:r>
      <w:proofErr w:type="spellEnd"/>
      <w:r w:rsidRPr="00450EB0">
        <w:t>",</w:t>
      </w:r>
    </w:p>
    <w:p w14:paraId="33EBE710" w14:textId="77777777" w:rsidR="00450EB0" w:rsidRPr="00450EB0" w:rsidRDefault="00450EB0" w:rsidP="00450EB0">
      <w:pPr>
        <w:pStyle w:val="codep"/>
      </w:pPr>
      <w:r w:rsidRPr="00450EB0">
        <w:t xml:space="preserve">            "state": null,</w:t>
      </w:r>
    </w:p>
    <w:p w14:paraId="7C0C27E0" w14:textId="77777777" w:rsidR="00450EB0" w:rsidRPr="00450EB0" w:rsidRDefault="00450EB0" w:rsidP="00450EB0">
      <w:pPr>
        <w:pStyle w:val="codep"/>
      </w:pPr>
      <w:r w:rsidRPr="00450EB0">
        <w:t xml:space="preserve">            "country": "</w:t>
      </w:r>
      <w:r w:rsidRPr="00450EB0">
        <w:rPr>
          <w:rtl/>
        </w:rPr>
        <w:t>ישראל</w:t>
      </w:r>
      <w:r w:rsidRPr="00450EB0">
        <w:t>",</w:t>
      </w:r>
    </w:p>
    <w:p w14:paraId="7962BF1F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postal</w:t>
      </w:r>
      <w:proofErr w:type="gramEnd"/>
      <w:r w:rsidRPr="00450EB0">
        <w:t>_code</w:t>
      </w:r>
      <w:proofErr w:type="spellEnd"/>
      <w:r w:rsidRPr="00450EB0">
        <w:t>": "12345",</w:t>
      </w:r>
    </w:p>
    <w:p w14:paraId="5C4B071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"2024-05-29T12:40:45.645Z",</w:t>
      </w:r>
    </w:p>
    <w:p w14:paraId="455CD14E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"2024-05-29T12:40:45.645Z"</w:t>
      </w:r>
    </w:p>
    <w:p w14:paraId="14D67B26" w14:textId="77777777" w:rsidR="00450EB0" w:rsidRPr="00450EB0" w:rsidRDefault="00450EB0" w:rsidP="00450EB0">
      <w:pPr>
        <w:pStyle w:val="codep"/>
      </w:pPr>
      <w:r w:rsidRPr="00450EB0">
        <w:t xml:space="preserve">        },</w:t>
      </w:r>
    </w:p>
    <w:p w14:paraId="033F242B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285B446A" w14:textId="77777777" w:rsidR="00450EB0" w:rsidRPr="00450EB0" w:rsidRDefault="00450EB0" w:rsidP="00450EB0">
      <w:pPr>
        <w:pStyle w:val="codep"/>
      </w:pPr>
      <w:r>
        <w:t xml:space="preserve">            </w:t>
      </w:r>
      <w:r w:rsidRPr="00450EB0">
        <w:t>{</w:t>
      </w:r>
    </w:p>
    <w:p w14:paraId="505C523A" w14:textId="77777777" w:rsidR="00450EB0" w:rsidRPr="00450EB0" w:rsidRDefault="00450EB0" w:rsidP="00450EB0">
      <w:pPr>
        <w:pStyle w:val="codep"/>
      </w:pPr>
      <w:r w:rsidRPr="00450EB0">
        <w:t xml:space="preserve">                "id": 12,</w:t>
      </w:r>
    </w:p>
    <w:p w14:paraId="00CB6300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</w:t>
      </w:r>
      <w:r w:rsidRPr="00450EB0">
        <w:rPr>
          <w:rtl/>
        </w:rPr>
        <w:t>בת</w:t>
      </w:r>
      <w:r w:rsidRPr="00450EB0">
        <w:t>",</w:t>
      </w:r>
    </w:p>
    <w:p w14:paraId="15A1A802" w14:textId="77777777" w:rsidR="00450EB0" w:rsidRPr="00450EB0" w:rsidRDefault="00450EB0" w:rsidP="00450EB0">
      <w:pPr>
        <w:pStyle w:val="codep"/>
      </w:pPr>
      <w:r w:rsidRPr="00450EB0">
        <w:t xml:space="preserve">                "token": "NpFZUR2UJzhp6L6g6FwbFiCc",</w:t>
      </w:r>
    </w:p>
    <w:p w14:paraId="75B7004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22,</w:t>
      </w:r>
    </w:p>
    <w:p w14:paraId="15A5BD47" w14:textId="4F1F55A8" w:rsidR="00450EB0" w:rsidRPr="00450EB0" w:rsidRDefault="00450EB0" w:rsidP="00254A5E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 xml:space="preserve">": 7, </w:t>
      </w:r>
    </w:p>
    <w:p w14:paraId="125B0C1C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49EC544E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0A6B0EC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822A4FC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4203654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12D12C1B" w14:textId="77777777" w:rsidR="00450EB0" w:rsidRPr="00450EB0" w:rsidRDefault="00450EB0" w:rsidP="00450EB0">
      <w:pPr>
        <w:pStyle w:val="codep"/>
      </w:pPr>
      <w:r w:rsidRPr="00450EB0">
        <w:t xml:space="preserve">                    "occupation": null,</w:t>
      </w:r>
    </w:p>
    <w:p w14:paraId="7D95B762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73A937EA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3DD2FC0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621B614C" w14:textId="77777777" w:rsid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mother</w:t>
      </w:r>
      <w:proofErr w:type="gramEnd"/>
      <w:r w:rsidRPr="00450EB0">
        <w:t>_first_name</w:t>
      </w:r>
      <w:proofErr w:type="spellEnd"/>
      <w:r w:rsidRPr="00450EB0">
        <w:t>": null</w:t>
      </w:r>
      <w:r>
        <w:t>,</w:t>
      </w:r>
    </w:p>
    <w:p w14:paraId="4F7088C2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2B3B66C0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20E1994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09C24E94" w14:textId="12E62F4D" w:rsidR="00450EB0" w:rsidRPr="00450EB0" w:rsidRDefault="00450EB0" w:rsidP="00450EB0">
      <w:pPr>
        <w:pStyle w:val="codep"/>
      </w:pPr>
      <w:r w:rsidRPr="00450EB0">
        <w:lastRenderedPageBreak/>
        <w:t xml:space="preserve">    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"1964-04-20"</w:t>
      </w:r>
    </w:p>
    <w:p w14:paraId="5A7864D8" w14:textId="6D23D66E" w:rsidR="00450EB0" w:rsidRPr="00450EB0" w:rsidRDefault="00450EB0" w:rsidP="00254A5E">
      <w:pPr>
        <w:pStyle w:val="codep"/>
      </w:pPr>
      <w:r w:rsidRPr="00450EB0">
        <w:t xml:space="preserve">                 }</w:t>
      </w:r>
    </w:p>
    <w:p w14:paraId="57C19D2A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39B74746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47361B4D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01C22EC5" w14:textId="77777777" w:rsidR="00450EB0" w:rsidRPr="00450EB0" w:rsidRDefault="00450EB0" w:rsidP="00450EB0">
      <w:pPr>
        <w:pStyle w:val="codep"/>
      </w:pPr>
      <w:r w:rsidRPr="00450EB0">
        <w:t>]</w:t>
      </w:r>
    </w:p>
    <w:p w14:paraId="5E471B77" w14:textId="77777777" w:rsidR="00450EB0" w:rsidRDefault="00450EB0">
      <w:pPr>
        <w:rPr>
          <w:lang w:val="en-US"/>
        </w:rPr>
      </w:pPr>
    </w:p>
    <w:p w14:paraId="2DD57700" w14:textId="77777777" w:rsidR="00450EB0" w:rsidRDefault="00450EB0">
      <w:pPr>
        <w:rPr>
          <w:lang w:val="en-US"/>
        </w:rPr>
      </w:pPr>
    </w:p>
    <w:p w14:paraId="740BDBBE" w14:textId="32FA572A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Create contact – no relations</w:t>
      </w:r>
    </w:p>
    <w:p w14:paraId="60322160" w14:textId="77777777" w:rsidR="00450EB0" w:rsidRDefault="00450EB0">
      <w:pPr>
        <w:rPr>
          <w:rStyle w:val="code"/>
        </w:rPr>
      </w:pPr>
      <w:r w:rsidRPr="00450EB0">
        <w:rPr>
          <w:rStyle w:val="code"/>
        </w:rPr>
        <w:t>post {{hke_url}}/contact_people</w:t>
      </w:r>
    </w:p>
    <w:p w14:paraId="28744A3B" w14:textId="77777777" w:rsidR="00450EB0" w:rsidRDefault="00450EB0">
      <w:pPr>
        <w:rPr>
          <w:rStyle w:val="code"/>
        </w:rPr>
      </w:pPr>
    </w:p>
    <w:p w14:paraId="639B606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2797B350" w14:textId="77777777" w:rsidR="00450EB0" w:rsidRDefault="00450EB0" w:rsidP="00450EB0">
      <w:pPr>
        <w:pStyle w:val="codep"/>
        <w:rPr>
          <w:color w:val="000000"/>
        </w:rPr>
      </w:pPr>
    </w:p>
    <w:p w14:paraId="65597FFB" w14:textId="5ACDE359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358FB632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גובי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54D793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דלור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830707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2557B9F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"04-1456789"</w:t>
      </w:r>
    </w:p>
    <w:p w14:paraId="3185CA5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74B039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27962CE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40B54CB5" w14:textId="77777777" w:rsidR="00450EB0" w:rsidRDefault="00450EB0">
      <w:pPr>
        <w:rPr>
          <w:rStyle w:val="code"/>
        </w:rPr>
      </w:pPr>
    </w:p>
    <w:p w14:paraId="543FF80E" w14:textId="77777777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response body:</w:t>
      </w:r>
    </w:p>
    <w:p w14:paraId="6E6B54EA" w14:textId="77777777" w:rsidR="00450EB0" w:rsidRPr="00450EB0" w:rsidRDefault="00450EB0" w:rsidP="00450EB0">
      <w:pPr>
        <w:pStyle w:val="codep"/>
      </w:pPr>
      <w:r w:rsidRPr="00450EB0">
        <w:t>{</w:t>
      </w:r>
    </w:p>
    <w:p w14:paraId="26A579CA" w14:textId="77777777" w:rsidR="00450EB0" w:rsidRPr="00450EB0" w:rsidRDefault="00450EB0" w:rsidP="00450EB0">
      <w:pPr>
        <w:pStyle w:val="codep"/>
      </w:pPr>
      <w:r w:rsidRPr="00450EB0">
        <w:t xml:space="preserve">    "id": 8,</w:t>
      </w:r>
    </w:p>
    <w:p w14:paraId="353DF9B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גובי</w:t>
      </w:r>
      <w:r w:rsidRPr="00450EB0">
        <w:t>",</w:t>
      </w:r>
    </w:p>
    <w:p w14:paraId="25A10E2A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proofErr w:type="spellStart"/>
      <w:r w:rsidRPr="00450EB0">
        <w:rPr>
          <w:rtl/>
        </w:rPr>
        <w:t>דלור</w:t>
      </w:r>
      <w:proofErr w:type="spellEnd"/>
      <w:r w:rsidRPr="00450EB0">
        <w:t>",</w:t>
      </w:r>
    </w:p>
    <w:p w14:paraId="2EA91556" w14:textId="77777777" w:rsidR="00450EB0" w:rsidRPr="00450EB0" w:rsidRDefault="00450EB0" w:rsidP="00450EB0">
      <w:pPr>
        <w:pStyle w:val="codep"/>
      </w:pPr>
      <w:r w:rsidRPr="00450EB0">
        <w:t xml:space="preserve">    "email": null,</w:t>
      </w:r>
    </w:p>
    <w:p w14:paraId="27A440F0" w14:textId="77777777" w:rsidR="00450EB0" w:rsidRPr="00450EB0" w:rsidRDefault="00450EB0" w:rsidP="00450EB0">
      <w:pPr>
        <w:pStyle w:val="codep"/>
      </w:pPr>
      <w:r w:rsidRPr="00450EB0">
        <w:t xml:space="preserve">    "phone": "04-1456789",</w:t>
      </w:r>
    </w:p>
    <w:p w14:paraId="635BEF9B" w14:textId="77777777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590404E5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created</w:t>
      </w:r>
      <w:proofErr w:type="gramEnd"/>
      <w:r w:rsidRPr="00450EB0">
        <w:t>_at</w:t>
      </w:r>
      <w:proofErr w:type="spellEnd"/>
      <w:r w:rsidRPr="00450EB0">
        <w:t>": "2024-05-29T17:38:43.923Z",</w:t>
      </w:r>
    </w:p>
    <w:p w14:paraId="0A3C9B2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updated</w:t>
      </w:r>
      <w:proofErr w:type="gramEnd"/>
      <w:r w:rsidRPr="00450EB0">
        <w:t>_at</w:t>
      </w:r>
      <w:proofErr w:type="spellEnd"/>
      <w:r w:rsidRPr="00450EB0">
        <w:t>": "2024-05-29T17:38:43.923Z"</w:t>
      </w:r>
    </w:p>
    <w:p w14:paraId="52184E4D" w14:textId="77777777" w:rsidR="00450EB0" w:rsidRPr="00450EB0" w:rsidRDefault="00450EB0" w:rsidP="00450EB0">
      <w:pPr>
        <w:pStyle w:val="codep"/>
      </w:pPr>
      <w:r w:rsidRPr="00450EB0">
        <w:t>}</w:t>
      </w:r>
    </w:p>
    <w:p w14:paraId="11EB6877" w14:textId="21FBCEF9" w:rsidR="00855E52" w:rsidRPr="00450EB0" w:rsidRDefault="00855E52">
      <w:pPr>
        <w:rPr>
          <w:rStyle w:val="code"/>
        </w:rPr>
      </w:pPr>
      <w:r w:rsidRPr="00450EB0">
        <w:rPr>
          <w:rStyle w:val="code"/>
        </w:rPr>
        <w:br w:type="page"/>
      </w:r>
    </w:p>
    <w:p w14:paraId="3A9FA9CF" w14:textId="3B1CD64A" w:rsidR="00F92043" w:rsidRDefault="003E23F0" w:rsidP="00450EB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  <w:r w:rsidR="00450EB0">
        <w:rPr>
          <w:lang w:val="en-US"/>
        </w:rPr>
        <w:t>Create contact with relation to deceased</w:t>
      </w:r>
    </w:p>
    <w:p w14:paraId="50B78068" w14:textId="3D6D88D5" w:rsidR="00450EB0" w:rsidRPr="00450EB0" w:rsidRDefault="00450EB0" w:rsidP="00F92043">
      <w:pPr>
        <w:rPr>
          <w:rStyle w:val="code"/>
        </w:rPr>
      </w:pPr>
      <w:r w:rsidRPr="00450EB0">
        <w:rPr>
          <w:rStyle w:val="code"/>
        </w:rPr>
        <w:t>post {{hke_url}}/contact_people?include_all</w:t>
      </w:r>
    </w:p>
    <w:p w14:paraId="39A900E1" w14:textId="77777777" w:rsidR="00450EB0" w:rsidRDefault="00450EB0" w:rsidP="00F9204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AAFFCE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40BBFD1D" w14:textId="77777777" w:rsidR="00450EB0" w:rsidRDefault="00450EB0" w:rsidP="00450EB0">
      <w:pPr>
        <w:pStyle w:val="codep"/>
        <w:rPr>
          <w:color w:val="000000"/>
        </w:rPr>
      </w:pPr>
    </w:p>
    <w:p w14:paraId="25F5BEBE" w14:textId="2324401A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5FA345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שלמה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5A9899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אלעד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40FEF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12702B3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"email"</w:t>
      </w:r>
      <w:r>
        <w:rPr>
          <w:color w:val="000000"/>
        </w:rPr>
        <w:t xml:space="preserve">: </w:t>
      </w:r>
      <w:r>
        <w:rPr>
          <w:color w:val="0451A5"/>
        </w:rPr>
        <w:t>"dora@eduta.com"</w:t>
      </w:r>
      <w:r>
        <w:rPr>
          <w:color w:val="000000"/>
        </w:rPr>
        <w:t>,</w:t>
      </w:r>
    </w:p>
    <w:p w14:paraId="74360A2F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"053-3526161"</w:t>
      </w:r>
      <w:r>
        <w:rPr>
          <w:color w:val="000000"/>
        </w:rPr>
        <w:t>,</w:t>
      </w:r>
    </w:p>
    <w:p w14:paraId="583191E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00B81D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proofErr w:type="gramStart"/>
      <w:r>
        <w:t>relations</w:t>
      </w:r>
      <w:proofErr w:type="gramEnd"/>
      <w:r>
        <w:t>_attributes</w:t>
      </w:r>
      <w:proofErr w:type="spellEnd"/>
      <w:r>
        <w:t>"</w:t>
      </w:r>
      <w:r>
        <w:rPr>
          <w:color w:val="000000"/>
        </w:rPr>
        <w:t>: [</w:t>
      </w:r>
    </w:p>
    <w:p w14:paraId="325CCA4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{</w:t>
      </w:r>
    </w:p>
    <w:p w14:paraId="2CC88FC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relation</w:t>
      </w:r>
      <w:proofErr w:type="gramEnd"/>
      <w:r>
        <w:t>_of_deceased_to_contact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"son"</w:t>
      </w:r>
      <w:r>
        <w:rPr>
          <w:color w:val="000000"/>
        </w:rPr>
        <w:t>,</w:t>
      </w:r>
    </w:p>
    <w:p w14:paraId="253FF0E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deceased</w:t>
      </w:r>
      <w:proofErr w:type="gramEnd"/>
      <w:r>
        <w:t>_person_attributes</w:t>
      </w:r>
      <w:proofErr w:type="spellEnd"/>
      <w:r>
        <w:t>"</w:t>
      </w:r>
      <w:r>
        <w:rPr>
          <w:color w:val="000000"/>
        </w:rPr>
        <w:t>: {</w:t>
      </w:r>
    </w:p>
    <w:p w14:paraId="210909C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נתן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2C8AFD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אבנט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80E57BC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79487EF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טבת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D3BC85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proofErr w:type="gramStart"/>
      <w:r>
        <w:t>hebrew</w:t>
      </w:r>
      <w:proofErr w:type="gramEnd"/>
      <w:r>
        <w:t>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ח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9824A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</w:p>
    <w:p w14:paraId="066B9CA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}</w:t>
      </w:r>
    </w:p>
    <w:p w14:paraId="696504A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6370B3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]</w:t>
      </w:r>
    </w:p>
    <w:p w14:paraId="759DED2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46A08A8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D7BA0FF" w14:textId="54C85F1D" w:rsidR="00450EB0" w:rsidRDefault="00450EB0" w:rsidP="00450EB0">
      <w:pPr>
        <w:rPr>
          <w:lang w:val="en-US"/>
        </w:rPr>
      </w:pPr>
    </w:p>
    <w:p w14:paraId="5B65E35C" w14:textId="07772CCC" w:rsidR="00450EB0" w:rsidRDefault="00450EB0" w:rsidP="00450EB0">
      <w:pPr>
        <w:pStyle w:val="codep"/>
      </w:pPr>
      <w:r>
        <w:t>response body:</w:t>
      </w:r>
    </w:p>
    <w:p w14:paraId="458A4523" w14:textId="77777777" w:rsidR="00450EB0" w:rsidRPr="00450EB0" w:rsidRDefault="00450EB0" w:rsidP="00450EB0">
      <w:pPr>
        <w:pStyle w:val="codep"/>
      </w:pPr>
      <w:r w:rsidRPr="00450EB0">
        <w:t>{</w:t>
      </w:r>
    </w:p>
    <w:p w14:paraId="648B352A" w14:textId="77777777" w:rsidR="00450EB0" w:rsidRPr="00450EB0" w:rsidRDefault="00450EB0" w:rsidP="00450EB0">
      <w:pPr>
        <w:pStyle w:val="codep"/>
      </w:pPr>
      <w:r w:rsidRPr="00450EB0">
        <w:t xml:space="preserve">    "id": 10,</w:t>
      </w:r>
    </w:p>
    <w:p w14:paraId="4B838A36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שלמה</w:t>
      </w:r>
      <w:r w:rsidRPr="00450EB0">
        <w:t>",</w:t>
      </w:r>
    </w:p>
    <w:p w14:paraId="105A206C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אלעד</w:t>
      </w:r>
      <w:r w:rsidRPr="00450EB0">
        <w:t>",</w:t>
      </w:r>
    </w:p>
    <w:p w14:paraId="6C9A8ACD" w14:textId="77777777" w:rsidR="00450EB0" w:rsidRPr="00450EB0" w:rsidRDefault="00450EB0" w:rsidP="00450EB0">
      <w:pPr>
        <w:pStyle w:val="codep"/>
      </w:pPr>
      <w:r w:rsidRPr="00450EB0">
        <w:t xml:space="preserve">    "email": "dora@eduta.com",</w:t>
      </w:r>
    </w:p>
    <w:p w14:paraId="7FCBC3D1" w14:textId="77777777" w:rsidR="00450EB0" w:rsidRPr="00450EB0" w:rsidRDefault="00450EB0" w:rsidP="00450EB0">
      <w:pPr>
        <w:pStyle w:val="codep"/>
      </w:pPr>
      <w:r w:rsidRPr="00450EB0">
        <w:t xml:space="preserve">    "phone": "053-3526161",</w:t>
      </w:r>
    </w:p>
    <w:p w14:paraId="5F3ACEC9" w14:textId="027F8FF0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6E1BE3B0" w14:textId="77777777" w:rsidR="00450EB0" w:rsidRPr="00450EB0" w:rsidRDefault="00450EB0" w:rsidP="00450EB0">
      <w:pPr>
        <w:pStyle w:val="codep"/>
      </w:pPr>
      <w:r w:rsidRPr="00450EB0">
        <w:t xml:space="preserve">    "relations": [</w:t>
      </w:r>
    </w:p>
    <w:p w14:paraId="3EFABBA4" w14:textId="77777777" w:rsidR="00450EB0" w:rsidRPr="00450EB0" w:rsidRDefault="00450EB0" w:rsidP="00450EB0">
      <w:pPr>
        <w:pStyle w:val="codep"/>
      </w:pPr>
      <w:r w:rsidRPr="00450EB0">
        <w:t xml:space="preserve">        {</w:t>
      </w:r>
    </w:p>
    <w:p w14:paraId="33FD6137" w14:textId="77777777" w:rsidR="00450EB0" w:rsidRPr="00450EB0" w:rsidRDefault="00450EB0" w:rsidP="00450EB0">
      <w:pPr>
        <w:pStyle w:val="codep"/>
      </w:pPr>
      <w:r w:rsidRPr="00450EB0">
        <w:t xml:space="preserve">            "id": 18,</w:t>
      </w:r>
    </w:p>
    <w:p w14:paraId="1A873E4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relation</w:t>
      </w:r>
      <w:proofErr w:type="gramEnd"/>
      <w:r w:rsidRPr="00450EB0">
        <w:t>_of_deceased_to_contact</w:t>
      </w:r>
      <w:proofErr w:type="spellEnd"/>
      <w:r w:rsidRPr="00450EB0">
        <w:t>": "son",</w:t>
      </w:r>
    </w:p>
    <w:p w14:paraId="516C94E3" w14:textId="77777777" w:rsidR="00450EB0" w:rsidRPr="00450EB0" w:rsidRDefault="00450EB0" w:rsidP="00450EB0">
      <w:pPr>
        <w:pStyle w:val="codep"/>
      </w:pPr>
      <w:r w:rsidRPr="00450EB0">
        <w:t xml:space="preserve">            "token": "wXHEPqeviX3xLBxdHxrYpJhZ",</w:t>
      </w:r>
    </w:p>
    <w:p w14:paraId="4D98AE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deceased</w:t>
      </w:r>
      <w:proofErr w:type="gramEnd"/>
      <w:r w:rsidRPr="00450EB0">
        <w:t>_person_id</w:t>
      </w:r>
      <w:proofErr w:type="spellEnd"/>
      <w:r w:rsidRPr="00450EB0">
        <w:t>": 23,</w:t>
      </w:r>
    </w:p>
    <w:p w14:paraId="7571A6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contact</w:t>
      </w:r>
      <w:proofErr w:type="gramEnd"/>
      <w:r w:rsidRPr="00450EB0">
        <w:t>_person_id</w:t>
      </w:r>
      <w:proofErr w:type="spellEnd"/>
      <w:r w:rsidRPr="00450EB0">
        <w:t>": 10,</w:t>
      </w:r>
    </w:p>
    <w:p w14:paraId="69AEC200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proofErr w:type="gramStart"/>
      <w:r w:rsidRPr="00450EB0">
        <w:t>deceased</w:t>
      </w:r>
      <w:proofErr w:type="gramEnd"/>
      <w:r w:rsidRPr="00450EB0">
        <w:t>_person</w:t>
      </w:r>
      <w:proofErr w:type="spellEnd"/>
      <w:r w:rsidRPr="00450EB0">
        <w:t>": {</w:t>
      </w:r>
    </w:p>
    <w:p w14:paraId="7055728F" w14:textId="77777777" w:rsidR="00450EB0" w:rsidRPr="00450EB0" w:rsidRDefault="00450EB0" w:rsidP="00450EB0">
      <w:pPr>
        <w:pStyle w:val="codep"/>
      </w:pPr>
      <w:r w:rsidRPr="00450EB0">
        <w:t xml:space="preserve">                "id": 23,</w:t>
      </w:r>
    </w:p>
    <w:p w14:paraId="1918BBC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first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64E7B2DA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last</w:t>
      </w:r>
      <w:proofErr w:type="gramEnd"/>
      <w:r w:rsidRPr="00450EB0">
        <w:t>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27C549EF" w14:textId="77777777" w:rsidR="00450EB0" w:rsidRPr="00450EB0" w:rsidRDefault="00450EB0" w:rsidP="00450EB0">
      <w:pPr>
        <w:pStyle w:val="codep"/>
      </w:pPr>
      <w:r w:rsidRPr="00450EB0">
        <w:t xml:space="preserve">                "gender": "male",</w:t>
      </w:r>
    </w:p>
    <w:p w14:paraId="56B22F83" w14:textId="77777777" w:rsidR="00450EB0" w:rsidRPr="00450EB0" w:rsidRDefault="00450EB0" w:rsidP="00450EB0">
      <w:pPr>
        <w:pStyle w:val="codep"/>
      </w:pPr>
      <w:r w:rsidRPr="00450EB0">
        <w:t xml:space="preserve">                "occupation": null,</w:t>
      </w:r>
    </w:p>
    <w:p w14:paraId="0CD59EB1" w14:textId="77777777" w:rsidR="00450EB0" w:rsidRPr="00450EB0" w:rsidRDefault="00450EB0" w:rsidP="00450EB0">
      <w:pPr>
        <w:pStyle w:val="codep"/>
      </w:pPr>
      <w:r w:rsidRPr="00450EB0">
        <w:t xml:space="preserve">                "organization": null,</w:t>
      </w:r>
    </w:p>
    <w:p w14:paraId="7A35A791" w14:textId="77777777" w:rsidR="00450EB0" w:rsidRPr="00450EB0" w:rsidRDefault="00450EB0" w:rsidP="00450EB0">
      <w:pPr>
        <w:pStyle w:val="codep"/>
      </w:pPr>
      <w:r w:rsidRPr="00450EB0">
        <w:t xml:space="preserve">                "religion": null,</w:t>
      </w:r>
    </w:p>
    <w:p w14:paraId="776A598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father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45F8EFE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mother</w:t>
      </w:r>
      <w:proofErr w:type="gramEnd"/>
      <w:r w:rsidRPr="00450EB0">
        <w:t>_first_name</w:t>
      </w:r>
      <w:proofErr w:type="spellEnd"/>
      <w:r w:rsidRPr="00450EB0">
        <w:t>": null,</w:t>
      </w:r>
    </w:p>
    <w:p w14:paraId="7A18276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BAC033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_month_of_death</w:t>
      </w:r>
      <w:proofErr w:type="spellEnd"/>
      <w:r w:rsidRPr="00450EB0">
        <w:t>": "</w:t>
      </w:r>
      <w:r w:rsidRPr="00450EB0">
        <w:rPr>
          <w:rtl/>
        </w:rPr>
        <w:t>טבת</w:t>
      </w:r>
      <w:r w:rsidRPr="00450EB0">
        <w:t>",</w:t>
      </w:r>
    </w:p>
    <w:p w14:paraId="61033CF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hebrew</w:t>
      </w:r>
      <w:proofErr w:type="gramEnd"/>
      <w:r w:rsidRPr="00450EB0">
        <w:t>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544621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date</w:t>
      </w:r>
      <w:proofErr w:type="gramEnd"/>
      <w:r w:rsidRPr="00450EB0">
        <w:t>_of_death</w:t>
      </w:r>
      <w:proofErr w:type="spellEnd"/>
      <w:r w:rsidRPr="00450EB0">
        <w:t>": "1963-12-24",</w:t>
      </w:r>
    </w:p>
    <w:p w14:paraId="217D22B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time</w:t>
      </w:r>
      <w:proofErr w:type="gramEnd"/>
      <w:r w:rsidRPr="00450EB0">
        <w:t>_of_death</w:t>
      </w:r>
      <w:proofErr w:type="spellEnd"/>
      <w:r w:rsidRPr="00450EB0">
        <w:t>": null,</w:t>
      </w:r>
    </w:p>
    <w:p w14:paraId="58A8E72C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"</w:t>
      </w:r>
      <w:proofErr w:type="spellStart"/>
      <w:proofErr w:type="gramStart"/>
      <w:r w:rsidRPr="00450EB0">
        <w:t>location</w:t>
      </w:r>
      <w:proofErr w:type="gramEnd"/>
      <w:r w:rsidRPr="00450EB0">
        <w:t>_of_death</w:t>
      </w:r>
      <w:proofErr w:type="spellEnd"/>
      <w:r w:rsidRPr="00450EB0">
        <w:t>": null,</w:t>
      </w:r>
    </w:p>
    <w:p w14:paraId="62B95B0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_id</w:t>
      </w:r>
      <w:proofErr w:type="spellEnd"/>
      <w:r w:rsidRPr="00450EB0">
        <w:t>": null,</w:t>
      </w:r>
    </w:p>
    <w:p w14:paraId="7BE5DF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_region</w:t>
      </w:r>
      <w:proofErr w:type="spellEnd"/>
      <w:r w:rsidRPr="00450EB0">
        <w:t>": null,</w:t>
      </w:r>
    </w:p>
    <w:p w14:paraId="7AD0AAF9" w14:textId="1A2CBB1A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proofErr w:type="gramStart"/>
      <w:r w:rsidRPr="00450EB0">
        <w:t>cemetery</w:t>
      </w:r>
      <w:proofErr w:type="gramEnd"/>
      <w:r w:rsidRPr="00450EB0">
        <w:t>_parcel</w:t>
      </w:r>
      <w:proofErr w:type="spellEnd"/>
      <w:r w:rsidRPr="00450EB0">
        <w:t xml:space="preserve">": null     </w:t>
      </w:r>
    </w:p>
    <w:p w14:paraId="323BFC7B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4251D56C" w14:textId="77777777" w:rsidR="00450EB0" w:rsidRPr="00450EB0" w:rsidRDefault="00450EB0" w:rsidP="00450EB0">
      <w:pPr>
        <w:pStyle w:val="codep"/>
      </w:pPr>
      <w:r w:rsidRPr="00450EB0">
        <w:t xml:space="preserve">        }</w:t>
      </w:r>
    </w:p>
    <w:p w14:paraId="587568CC" w14:textId="77777777" w:rsidR="00450EB0" w:rsidRPr="00450EB0" w:rsidRDefault="00450EB0" w:rsidP="00450EB0">
      <w:pPr>
        <w:pStyle w:val="codep"/>
      </w:pPr>
      <w:r w:rsidRPr="00450EB0">
        <w:t xml:space="preserve">    ]</w:t>
      </w:r>
    </w:p>
    <w:p w14:paraId="2B424EC6" w14:textId="77777777" w:rsidR="00450EB0" w:rsidRPr="00450EB0" w:rsidRDefault="00450EB0" w:rsidP="00450EB0">
      <w:pPr>
        <w:pStyle w:val="codep"/>
      </w:pPr>
      <w:r w:rsidRPr="00450EB0">
        <w:t>}</w:t>
      </w:r>
    </w:p>
    <w:p w14:paraId="5F477672" w14:textId="77777777" w:rsidR="00450EB0" w:rsidRDefault="00450EB0" w:rsidP="00450EB0">
      <w:pPr>
        <w:rPr>
          <w:lang w:val="en-US"/>
        </w:rPr>
      </w:pPr>
    </w:p>
    <w:p w14:paraId="13BF16CE" w14:textId="77777777" w:rsidR="00450EB0" w:rsidRDefault="00450EB0" w:rsidP="00450EB0">
      <w:pPr>
        <w:rPr>
          <w:lang w:val="en-US"/>
        </w:rPr>
      </w:pPr>
    </w:p>
    <w:p w14:paraId="7E3D42AE" w14:textId="63124517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Update contact with phone and email</w:t>
      </w:r>
    </w:p>
    <w:p w14:paraId="720A8B1C" w14:textId="6FEFA3CD" w:rsidR="00450EB0" w:rsidRDefault="00450EB0" w:rsidP="00450EB0">
      <w:pPr>
        <w:rPr>
          <w:rStyle w:val="code"/>
        </w:rPr>
      </w:pPr>
      <w:r w:rsidRPr="00450EB0">
        <w:rPr>
          <w:rStyle w:val="code"/>
        </w:rPr>
        <w:t>put {{hke_url}}/contact_people/9</w:t>
      </w:r>
    </w:p>
    <w:p w14:paraId="2F762532" w14:textId="77777777" w:rsidR="00450EB0" w:rsidRDefault="00450EB0" w:rsidP="00450EB0">
      <w:pPr>
        <w:rPr>
          <w:rStyle w:val="code"/>
        </w:rPr>
      </w:pPr>
    </w:p>
    <w:p w14:paraId="0B64A1C4" w14:textId="37D663D9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request body:</w:t>
      </w:r>
    </w:p>
    <w:p w14:paraId="3D2D066B" w14:textId="77777777" w:rsidR="00450EB0" w:rsidRPr="00450EB0" w:rsidRDefault="00450EB0" w:rsidP="00450EB0">
      <w:pPr>
        <w:pStyle w:val="codep"/>
      </w:pPr>
      <w:r w:rsidRPr="00450EB0">
        <w:t>{"</w:t>
      </w:r>
      <w:proofErr w:type="spellStart"/>
      <w:r w:rsidRPr="00450EB0">
        <w:t>contact_person</w:t>
      </w:r>
      <w:proofErr w:type="spellEnd"/>
      <w:r w:rsidRPr="00450EB0">
        <w:t xml:space="preserve">": </w:t>
      </w:r>
    </w:p>
    <w:p w14:paraId="035C03E7" w14:textId="77777777" w:rsidR="00450EB0" w:rsidRPr="00450EB0" w:rsidRDefault="00450EB0" w:rsidP="00450EB0">
      <w:pPr>
        <w:pStyle w:val="codep"/>
      </w:pPr>
      <w:r w:rsidRPr="00450EB0">
        <w:t xml:space="preserve">    {   "phone": "056-6789431",</w:t>
      </w:r>
    </w:p>
    <w:p w14:paraId="7C0E5DE7" w14:textId="77777777" w:rsidR="00450EB0" w:rsidRPr="00450EB0" w:rsidRDefault="00450EB0" w:rsidP="00450EB0">
      <w:pPr>
        <w:pStyle w:val="codep"/>
      </w:pPr>
      <w:r w:rsidRPr="00450EB0">
        <w:t xml:space="preserve">        "email": "bror@gmail.com"</w:t>
      </w:r>
    </w:p>
    <w:p w14:paraId="4E354E78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6E102CA1" w14:textId="77777777" w:rsidR="00450EB0" w:rsidRPr="00450EB0" w:rsidRDefault="00450EB0" w:rsidP="00450EB0">
      <w:pPr>
        <w:pStyle w:val="codep"/>
      </w:pPr>
      <w:r w:rsidRPr="00450EB0">
        <w:t>}</w:t>
      </w:r>
    </w:p>
    <w:p w14:paraId="7EF534A3" w14:textId="77777777" w:rsidR="00254A5E" w:rsidRDefault="00254A5E" w:rsidP="00450EB0">
      <w:pPr>
        <w:rPr>
          <w:rStyle w:val="code"/>
          <w:lang w:val="en-US"/>
        </w:rPr>
      </w:pPr>
    </w:p>
    <w:p w14:paraId="32BB50C0" w14:textId="2D17A3D7" w:rsidR="00450EB0" w:rsidRPr="00254A5E" w:rsidRDefault="00254A5E" w:rsidP="00254A5E">
      <w:pPr>
        <w:pStyle w:val="codep"/>
        <w:rPr>
          <w:rStyle w:val="code"/>
          <w:rFonts w:cs="Times New Roman"/>
          <w:sz w:val="18"/>
          <w:szCs w:val="24"/>
        </w:rPr>
      </w:pPr>
      <w:r w:rsidRPr="00254A5E">
        <w:rPr>
          <w:rStyle w:val="code"/>
          <w:rFonts w:cs="Times New Roman"/>
          <w:sz w:val="18"/>
          <w:szCs w:val="24"/>
        </w:rPr>
        <w:t>response body:</w:t>
      </w:r>
    </w:p>
    <w:p w14:paraId="121FAC79" w14:textId="77777777" w:rsidR="00254A5E" w:rsidRPr="00254A5E" w:rsidRDefault="00254A5E" w:rsidP="00254A5E">
      <w:pPr>
        <w:pStyle w:val="codep"/>
      </w:pPr>
      <w:r w:rsidRPr="00254A5E">
        <w:t>{</w:t>
      </w:r>
    </w:p>
    <w:p w14:paraId="6428460B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7813F4A7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309D90A6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27C2EC0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7BE5731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2C7D8CE1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679264E2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created</w:t>
      </w:r>
      <w:proofErr w:type="gramEnd"/>
      <w:r w:rsidRPr="00254A5E">
        <w:t>_at</w:t>
      </w:r>
      <w:proofErr w:type="spellEnd"/>
      <w:r w:rsidRPr="00254A5E">
        <w:t>": "2024-05-29T17:57:04.238Z",</w:t>
      </w:r>
    </w:p>
    <w:p w14:paraId="76352770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updated</w:t>
      </w:r>
      <w:proofErr w:type="gramEnd"/>
      <w:r w:rsidRPr="00254A5E">
        <w:t>_at</w:t>
      </w:r>
      <w:proofErr w:type="spellEnd"/>
      <w:r w:rsidRPr="00254A5E">
        <w:t>": "2024-05-29T18:05:14.116Z"</w:t>
      </w:r>
    </w:p>
    <w:p w14:paraId="7036DEC2" w14:textId="77777777" w:rsidR="00254A5E" w:rsidRPr="00254A5E" w:rsidRDefault="00254A5E" w:rsidP="00254A5E">
      <w:pPr>
        <w:pStyle w:val="codep"/>
      </w:pPr>
      <w:r w:rsidRPr="00254A5E">
        <w:t>}</w:t>
      </w:r>
    </w:p>
    <w:p w14:paraId="310E1B02" w14:textId="77777777" w:rsidR="00254A5E" w:rsidRDefault="00254A5E" w:rsidP="00450EB0">
      <w:pPr>
        <w:rPr>
          <w:rStyle w:val="code"/>
          <w:lang w:val="en-US"/>
        </w:rPr>
      </w:pPr>
    </w:p>
    <w:p w14:paraId="73888FD0" w14:textId="77777777" w:rsidR="00254A5E" w:rsidRDefault="00254A5E" w:rsidP="00450EB0">
      <w:pPr>
        <w:rPr>
          <w:rStyle w:val="code"/>
          <w:lang w:val="en-US"/>
        </w:rPr>
      </w:pPr>
    </w:p>
    <w:p w14:paraId="7D3E620E" w14:textId="47069A2B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t>Update contact with new deceased</w:t>
      </w:r>
    </w:p>
    <w:p w14:paraId="22B52695" w14:textId="4AC42F71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{{hke_url}}/contact_people/9?include_all</w:t>
      </w:r>
    </w:p>
    <w:p w14:paraId="22C860CD" w14:textId="5B05E0EF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6727F731" w14:textId="77777777" w:rsidR="00254A5E" w:rsidRPr="00254A5E" w:rsidRDefault="00254A5E" w:rsidP="00254A5E">
      <w:pPr>
        <w:pStyle w:val="codep"/>
      </w:pPr>
      <w:r w:rsidRPr="00254A5E">
        <w:t>{</w:t>
      </w:r>
    </w:p>
    <w:p w14:paraId="0343122F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3F1D577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63B1212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1D5203D4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6E699F00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6505ABAC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2597DC3F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created</w:t>
      </w:r>
      <w:proofErr w:type="gramEnd"/>
      <w:r w:rsidRPr="00254A5E">
        <w:t>_at</w:t>
      </w:r>
      <w:proofErr w:type="spellEnd"/>
      <w:r w:rsidRPr="00254A5E">
        <w:t>": "2024-05-29T17:57:04.238Z",</w:t>
      </w:r>
    </w:p>
    <w:p w14:paraId="4DE932E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updated</w:t>
      </w:r>
      <w:proofErr w:type="gramEnd"/>
      <w:r w:rsidRPr="00254A5E">
        <w:t>_at</w:t>
      </w:r>
      <w:proofErr w:type="spellEnd"/>
      <w:r w:rsidRPr="00254A5E">
        <w:t>": "2024-05-29T18:05:14.116Z",</w:t>
      </w:r>
    </w:p>
    <w:p w14:paraId="0652B5D7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2E16BE7E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3996A2E5" w14:textId="77777777" w:rsidR="00254A5E" w:rsidRPr="00254A5E" w:rsidRDefault="00254A5E" w:rsidP="00254A5E">
      <w:pPr>
        <w:pStyle w:val="codep"/>
      </w:pPr>
      <w:r w:rsidRPr="00254A5E">
        <w:t xml:space="preserve">            "id": 13,</w:t>
      </w:r>
    </w:p>
    <w:p w14:paraId="62F3EABB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4280E2F9" w14:textId="77777777" w:rsidR="00254A5E" w:rsidRPr="00254A5E" w:rsidRDefault="00254A5E" w:rsidP="00254A5E">
      <w:pPr>
        <w:pStyle w:val="codep"/>
      </w:pPr>
      <w:r w:rsidRPr="00254A5E">
        <w:t xml:space="preserve">            "token": "yQafc3ZY5o6GqhHVy29jBg3Y",</w:t>
      </w:r>
    </w:p>
    <w:p w14:paraId="6590388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23,</w:t>
      </w:r>
    </w:p>
    <w:p w14:paraId="68D59D9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55728FD0" w14:textId="1F4F251F" w:rsidR="00254A5E" w:rsidRPr="00254A5E" w:rsidRDefault="00254A5E" w:rsidP="00254A5E">
      <w:pPr>
        <w:pStyle w:val="codep"/>
      </w:pPr>
      <w:r w:rsidRPr="00254A5E">
        <w:t xml:space="preserve">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2703F70E" w14:textId="77777777" w:rsidR="00254A5E" w:rsidRPr="00254A5E" w:rsidRDefault="00254A5E" w:rsidP="00254A5E">
      <w:pPr>
        <w:pStyle w:val="codep"/>
      </w:pPr>
      <w:r w:rsidRPr="00254A5E">
        <w:t xml:space="preserve">                "id": 23,</w:t>
      </w:r>
    </w:p>
    <w:p w14:paraId="5E299B6B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נתן</w:t>
      </w:r>
      <w:r w:rsidRPr="00254A5E">
        <w:t>",</w:t>
      </w:r>
    </w:p>
    <w:p w14:paraId="7D3C2EB6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אבנט</w:t>
      </w:r>
      <w:r w:rsidRPr="00254A5E">
        <w:t>",</w:t>
      </w:r>
    </w:p>
    <w:p w14:paraId="08D8E9F7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0494674D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4C4B9BC9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BA44B4F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38E9CEA5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7CA96B9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0A90EC3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4C3306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טבת</w:t>
      </w:r>
      <w:r w:rsidRPr="00254A5E">
        <w:t>",</w:t>
      </w:r>
    </w:p>
    <w:p w14:paraId="7F25D11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8D427C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"1963-12-24",</w:t>
      </w:r>
    </w:p>
    <w:p w14:paraId="51FFB61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59F90198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40BF0660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7B6468C3" w14:textId="77777777" w:rsidR="00254A5E" w:rsidRPr="00254A5E" w:rsidRDefault="00254A5E" w:rsidP="00254A5E">
      <w:pPr>
        <w:pStyle w:val="codep"/>
      </w:pPr>
      <w:r w:rsidRPr="00254A5E">
        <w:t xml:space="preserve">            "id": 14,</w:t>
      </w:r>
    </w:p>
    <w:p w14:paraId="561403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58D7B066" w14:textId="77777777" w:rsidR="00254A5E" w:rsidRPr="00254A5E" w:rsidRDefault="00254A5E" w:rsidP="00254A5E">
      <w:pPr>
        <w:pStyle w:val="codep"/>
      </w:pPr>
      <w:r w:rsidRPr="00254A5E">
        <w:t xml:space="preserve">            "token": "AicCm6MMR5pRFzsA54cGXXGb",</w:t>
      </w:r>
    </w:p>
    <w:p w14:paraId="659723E7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24,</w:t>
      </w:r>
    </w:p>
    <w:p w14:paraId="72492F81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0103D77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0B6ED2A5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3593BD9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7FDC167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3955B608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283527C0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1A42B83C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CA29437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1CC13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6E2D66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ED05792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9BC5E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4A905AE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1EFBBA91" w14:textId="1F196AE1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"1964-04-15"</w:t>
      </w:r>
    </w:p>
    <w:p w14:paraId="75CA9B7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78BA96E4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293B9C72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EED7F61" w14:textId="77777777" w:rsidR="00254A5E" w:rsidRPr="00254A5E" w:rsidRDefault="00254A5E" w:rsidP="00254A5E">
      <w:pPr>
        <w:pStyle w:val="codep"/>
      </w:pPr>
      <w:r w:rsidRPr="00254A5E">
        <w:t xml:space="preserve">            "id": 15,</w:t>
      </w:r>
    </w:p>
    <w:p w14:paraId="283C8E6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"son",</w:t>
      </w:r>
    </w:p>
    <w:p w14:paraId="362F90BC" w14:textId="77777777" w:rsidR="00254A5E" w:rsidRPr="00254A5E" w:rsidRDefault="00254A5E" w:rsidP="00254A5E">
      <w:pPr>
        <w:pStyle w:val="codep"/>
      </w:pPr>
      <w:r w:rsidRPr="00254A5E">
        <w:t xml:space="preserve">            "token": "JapJXGAzD71wZZYM1NDgesWi",</w:t>
      </w:r>
    </w:p>
    <w:p w14:paraId="59D0402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24,</w:t>
      </w:r>
    </w:p>
    <w:p w14:paraId="253B144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9,</w:t>
      </w:r>
    </w:p>
    <w:p w14:paraId="370B76E0" w14:textId="2D26069E" w:rsidR="00254A5E" w:rsidRPr="00254A5E" w:rsidRDefault="00254A5E" w:rsidP="00254A5E">
      <w:pPr>
        <w:pStyle w:val="codep"/>
      </w:pPr>
      <w:r w:rsidRPr="00254A5E">
        <w:t xml:space="preserve">            </w:t>
      </w:r>
    </w:p>
    <w:p w14:paraId="4DDC372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143CD3D3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7C96F467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462B20CF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7F9675BE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A300457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2F23636F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7BAA6D64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338DE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father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8D721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mother</w:t>
      </w:r>
      <w:proofErr w:type="gramEnd"/>
      <w:r w:rsidRPr="00254A5E">
        <w:t>_first_name</w:t>
      </w:r>
      <w:proofErr w:type="spellEnd"/>
      <w:r w:rsidRPr="00254A5E">
        <w:t>": null,</w:t>
      </w:r>
    </w:p>
    <w:p w14:paraId="50270BAD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04F7DC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33D19B4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0B3F72D4" w14:textId="26D89CD0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>": "1964-04-15"</w:t>
      </w:r>
    </w:p>
    <w:p w14:paraId="57AF7218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0B8DD9C" w14:textId="77777777" w:rsidR="00254A5E" w:rsidRPr="00254A5E" w:rsidRDefault="00254A5E" w:rsidP="00254A5E">
      <w:pPr>
        <w:pStyle w:val="codep"/>
      </w:pPr>
      <w:r w:rsidRPr="00254A5E">
        <w:t xml:space="preserve">        }</w:t>
      </w:r>
    </w:p>
    <w:p w14:paraId="4F1A69CF" w14:textId="77777777" w:rsidR="00254A5E" w:rsidRPr="00254A5E" w:rsidRDefault="00254A5E" w:rsidP="00254A5E">
      <w:pPr>
        <w:pStyle w:val="codep"/>
      </w:pPr>
      <w:r w:rsidRPr="00254A5E">
        <w:t xml:space="preserve">    ]</w:t>
      </w:r>
    </w:p>
    <w:p w14:paraId="435A169F" w14:textId="77777777" w:rsidR="00254A5E" w:rsidRDefault="00254A5E" w:rsidP="00254A5E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7C368DA" w14:textId="369C2D30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lastRenderedPageBreak/>
        <w:t>Update contact with new deceased and address</w:t>
      </w:r>
    </w:p>
    <w:p w14:paraId="6E9A2ACB" w14:textId="2C0D8723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</w:t>
      </w:r>
      <w:r>
        <w:rPr>
          <w:rStyle w:val="code"/>
          <w:b w:val="0"/>
          <w:bCs/>
        </w:rPr>
        <w:t>7</w:t>
      </w:r>
      <w:r w:rsidRPr="00254A5E">
        <w:rPr>
          <w:rStyle w:val="code"/>
          <w:b w:val="0"/>
          <w:bCs/>
        </w:rPr>
        <w:t>?include_all</w:t>
      </w:r>
    </w:p>
    <w:p w14:paraId="23F6543E" w14:textId="77777777" w:rsidR="00254A5E" w:rsidRPr="00254A5E" w:rsidRDefault="00254A5E" w:rsidP="00254A5E">
      <w:pPr>
        <w:pStyle w:val="codep"/>
      </w:pPr>
      <w:r w:rsidRPr="00254A5E">
        <w:t>request body:</w:t>
      </w:r>
    </w:p>
    <w:p w14:paraId="57EBDD01" w14:textId="3FBBD565" w:rsidR="00254A5E" w:rsidRPr="00254A5E" w:rsidRDefault="00254A5E" w:rsidP="00254A5E">
      <w:pPr>
        <w:pStyle w:val="codep"/>
      </w:pPr>
      <w:r w:rsidRPr="00254A5E">
        <w:t>{"</w:t>
      </w:r>
      <w:proofErr w:type="spellStart"/>
      <w:r w:rsidRPr="00254A5E">
        <w:t>contact_person</w:t>
      </w:r>
      <w:proofErr w:type="spellEnd"/>
      <w:r w:rsidRPr="00254A5E">
        <w:t xml:space="preserve">": </w:t>
      </w:r>
    </w:p>
    <w:p w14:paraId="0E8A4190" w14:textId="77777777" w:rsidR="00254A5E" w:rsidRPr="00254A5E" w:rsidRDefault="00254A5E" w:rsidP="00254A5E">
      <w:pPr>
        <w:pStyle w:val="codep"/>
      </w:pPr>
      <w:r w:rsidRPr="00254A5E">
        <w:t xml:space="preserve">    {  </w:t>
      </w:r>
    </w:p>
    <w:p w14:paraId="6901EEC0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</w:t>
      </w:r>
      <w:proofErr w:type="gramEnd"/>
      <w:r w:rsidRPr="00254A5E">
        <w:t>_attributes</w:t>
      </w:r>
      <w:proofErr w:type="spellEnd"/>
      <w:r w:rsidRPr="00254A5E">
        <w:t>": {</w:t>
      </w:r>
    </w:p>
    <w:p w14:paraId="0A3139DC" w14:textId="77777777" w:rsidR="00254A5E" w:rsidRPr="00254A5E" w:rsidRDefault="00254A5E" w:rsidP="00254A5E">
      <w:pPr>
        <w:pStyle w:val="codep"/>
      </w:pPr>
      <w:r w:rsidRPr="00254A5E">
        <w:t xml:space="preserve">                            "line1": "555 Main St",</w:t>
      </w:r>
    </w:p>
    <w:p w14:paraId="1D8554F0" w14:textId="77777777" w:rsidR="00254A5E" w:rsidRPr="00254A5E" w:rsidRDefault="00254A5E" w:rsidP="00254A5E">
      <w:pPr>
        <w:pStyle w:val="codep"/>
      </w:pPr>
      <w:r w:rsidRPr="00254A5E">
        <w:t xml:space="preserve">                    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1F182E84" w14:textId="77777777" w:rsidR="00254A5E" w:rsidRPr="00254A5E" w:rsidRDefault="00254A5E" w:rsidP="00254A5E">
      <w:pPr>
        <w:pStyle w:val="codep"/>
      </w:pPr>
      <w:r w:rsidRPr="00254A5E">
        <w:t xml:space="preserve">                            "country": "</w:t>
      </w:r>
      <w:r w:rsidRPr="00254A5E">
        <w:rPr>
          <w:rtl/>
        </w:rPr>
        <w:t>ישראל</w:t>
      </w:r>
      <w:r w:rsidRPr="00254A5E">
        <w:t>",</w:t>
      </w:r>
    </w:p>
    <w:p w14:paraId="7DBD41AF" w14:textId="77777777" w:rsidR="00254A5E" w:rsidRPr="00254A5E" w:rsidRDefault="00254A5E" w:rsidP="00254A5E">
      <w:pPr>
        <w:pStyle w:val="codep"/>
      </w:pPr>
      <w:r w:rsidRPr="00254A5E">
        <w:t xml:space="preserve">                            "</w:t>
      </w:r>
      <w:proofErr w:type="spellStart"/>
      <w:proofErr w:type="gramStart"/>
      <w:r w:rsidRPr="00254A5E">
        <w:t>postal</w:t>
      </w:r>
      <w:proofErr w:type="gramEnd"/>
      <w:r w:rsidRPr="00254A5E">
        <w:t>_code</w:t>
      </w:r>
      <w:proofErr w:type="spellEnd"/>
      <w:r w:rsidRPr="00254A5E">
        <w:t>": "12345"</w:t>
      </w:r>
    </w:p>
    <w:p w14:paraId="608DDE91" w14:textId="77777777" w:rsidR="00254A5E" w:rsidRPr="00254A5E" w:rsidRDefault="00254A5E" w:rsidP="00254A5E">
      <w:pPr>
        <w:pStyle w:val="codep"/>
      </w:pPr>
      <w:r w:rsidRPr="00254A5E">
        <w:t xml:space="preserve">                    },</w:t>
      </w:r>
    </w:p>
    <w:p w14:paraId="3DA054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relations</w:t>
      </w:r>
      <w:proofErr w:type="gramEnd"/>
      <w:r w:rsidRPr="00254A5E">
        <w:t>_attributes</w:t>
      </w:r>
      <w:proofErr w:type="spellEnd"/>
      <w:r w:rsidRPr="00254A5E">
        <w:t>": [</w:t>
      </w:r>
    </w:p>
    <w:p w14:paraId="4AD9FE9F" w14:textId="77777777" w:rsidR="00254A5E" w:rsidRPr="00254A5E" w:rsidRDefault="00254A5E" w:rsidP="00254A5E">
      <w:pPr>
        <w:pStyle w:val="codep"/>
      </w:pPr>
      <w:r w:rsidRPr="00254A5E">
        <w:t xml:space="preserve">            {</w:t>
      </w:r>
    </w:p>
    <w:p w14:paraId="2809E4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E8E86B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deceased</w:t>
      </w:r>
      <w:proofErr w:type="gramEnd"/>
      <w:r w:rsidRPr="00254A5E">
        <w:t>_person_attributes</w:t>
      </w:r>
      <w:proofErr w:type="spellEnd"/>
      <w:r w:rsidRPr="00254A5E">
        <w:t>": {</w:t>
      </w:r>
    </w:p>
    <w:p w14:paraId="5CD3F4DF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4A6604A6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46CD34E3" w14:textId="77777777" w:rsidR="00254A5E" w:rsidRPr="00254A5E" w:rsidRDefault="00254A5E" w:rsidP="00254A5E">
      <w:pPr>
        <w:pStyle w:val="codep"/>
      </w:pPr>
      <w:r w:rsidRPr="00254A5E">
        <w:t xml:space="preserve">                    "gender": "female",</w:t>
      </w:r>
    </w:p>
    <w:p w14:paraId="4972C779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535B5315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718F3C92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</w:t>
      </w:r>
    </w:p>
    <w:p w14:paraId="1F13951E" w14:textId="77777777" w:rsidR="00254A5E" w:rsidRPr="00254A5E" w:rsidRDefault="00254A5E" w:rsidP="00254A5E">
      <w:pPr>
        <w:pStyle w:val="codep"/>
      </w:pPr>
      <w:r w:rsidRPr="00254A5E">
        <w:t xml:space="preserve">                }</w:t>
      </w:r>
    </w:p>
    <w:p w14:paraId="4D4C5EEA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5E207A2" w14:textId="77777777" w:rsidR="00254A5E" w:rsidRPr="00254A5E" w:rsidRDefault="00254A5E" w:rsidP="00254A5E">
      <w:pPr>
        <w:pStyle w:val="codep"/>
      </w:pPr>
      <w:r w:rsidRPr="00254A5E">
        <w:t xml:space="preserve">        ]</w:t>
      </w:r>
    </w:p>
    <w:p w14:paraId="4B4B9669" w14:textId="77777777" w:rsidR="00254A5E" w:rsidRPr="00254A5E" w:rsidRDefault="00254A5E" w:rsidP="00254A5E">
      <w:pPr>
        <w:pStyle w:val="codep"/>
      </w:pPr>
      <w:r w:rsidRPr="00254A5E">
        <w:t xml:space="preserve">    }</w:t>
      </w:r>
    </w:p>
    <w:p w14:paraId="2DD61BB4" w14:textId="77777777" w:rsidR="00254A5E" w:rsidRPr="00254A5E" w:rsidRDefault="00254A5E" w:rsidP="00254A5E">
      <w:pPr>
        <w:pStyle w:val="codep"/>
      </w:pPr>
      <w:r w:rsidRPr="00254A5E">
        <w:t>}</w:t>
      </w:r>
    </w:p>
    <w:p w14:paraId="20513C6C" w14:textId="77777777" w:rsidR="00254A5E" w:rsidRDefault="00254A5E" w:rsidP="00254A5E"/>
    <w:p w14:paraId="49F57BFC" w14:textId="35630EF2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362B7784" w14:textId="77777777" w:rsidR="00254A5E" w:rsidRPr="00254A5E" w:rsidRDefault="00254A5E" w:rsidP="00254A5E">
      <w:pPr>
        <w:pStyle w:val="codep"/>
      </w:pPr>
      <w:r w:rsidRPr="00254A5E">
        <w:t>{</w:t>
      </w:r>
    </w:p>
    <w:p w14:paraId="3C94D7C6" w14:textId="77777777" w:rsidR="00254A5E" w:rsidRPr="00254A5E" w:rsidRDefault="00254A5E" w:rsidP="00254A5E">
      <w:pPr>
        <w:pStyle w:val="codep"/>
      </w:pPr>
      <w:r w:rsidRPr="00254A5E">
        <w:t xml:space="preserve">    "id": 7,</w:t>
      </w:r>
    </w:p>
    <w:p w14:paraId="35269215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23BF10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73EC25FA" w14:textId="77777777" w:rsidR="00254A5E" w:rsidRPr="00254A5E" w:rsidRDefault="00254A5E" w:rsidP="00254A5E">
      <w:pPr>
        <w:pStyle w:val="codep"/>
      </w:pPr>
      <w:r w:rsidRPr="00254A5E">
        <w:t xml:space="preserve">    "email": "dora@eduta.com",</w:t>
      </w:r>
    </w:p>
    <w:p w14:paraId="4579DFB5" w14:textId="77777777" w:rsidR="00254A5E" w:rsidRPr="00254A5E" w:rsidRDefault="00254A5E" w:rsidP="00254A5E">
      <w:pPr>
        <w:pStyle w:val="codep"/>
      </w:pPr>
      <w:r w:rsidRPr="00254A5E">
        <w:t xml:space="preserve">    "phone": "053-444444",</w:t>
      </w:r>
    </w:p>
    <w:p w14:paraId="05AEAD5D" w14:textId="22951514" w:rsidR="00254A5E" w:rsidRPr="00254A5E" w:rsidRDefault="00254A5E" w:rsidP="00254A5E">
      <w:pPr>
        <w:pStyle w:val="codep"/>
      </w:pPr>
      <w:r w:rsidRPr="00254A5E">
        <w:t xml:space="preserve">    "gender": "female",    </w:t>
      </w:r>
    </w:p>
    <w:p w14:paraId="193D8362" w14:textId="77777777" w:rsidR="00254A5E" w:rsidRPr="00254A5E" w:rsidRDefault="00254A5E" w:rsidP="00254A5E">
      <w:pPr>
        <w:pStyle w:val="codep"/>
      </w:pPr>
      <w:r w:rsidRPr="00254A5E">
        <w:t xml:space="preserve">    "address": {</w:t>
      </w:r>
    </w:p>
    <w:p w14:paraId="67E5FBB9" w14:textId="77777777" w:rsidR="00254A5E" w:rsidRPr="00254A5E" w:rsidRDefault="00254A5E" w:rsidP="00254A5E">
      <w:pPr>
        <w:pStyle w:val="codep"/>
      </w:pPr>
      <w:r w:rsidRPr="00254A5E">
        <w:t xml:space="preserve">        "id": 5,</w:t>
      </w:r>
    </w:p>
    <w:p w14:paraId="7CF6E017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addressable_type</w:t>
      </w:r>
      <w:proofErr w:type="spellEnd"/>
      <w:r w:rsidRPr="00254A5E">
        <w:t>": "</w:t>
      </w:r>
      <w:proofErr w:type="spellStart"/>
      <w:proofErr w:type="gramStart"/>
      <w:r w:rsidRPr="00254A5E">
        <w:t>Hke</w:t>
      </w:r>
      <w:proofErr w:type="spellEnd"/>
      <w:r w:rsidRPr="00254A5E">
        <w:t>::</w:t>
      </w:r>
      <w:proofErr w:type="spellStart"/>
      <w:proofErr w:type="gramEnd"/>
      <w:r w:rsidRPr="00254A5E">
        <w:t>ContactPerson</w:t>
      </w:r>
      <w:proofErr w:type="spellEnd"/>
      <w:r w:rsidRPr="00254A5E">
        <w:t>",</w:t>
      </w:r>
    </w:p>
    <w:p w14:paraId="25FFC42C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addressable</w:t>
      </w:r>
      <w:proofErr w:type="gramEnd"/>
      <w:r w:rsidRPr="00254A5E">
        <w:t>_id</w:t>
      </w:r>
      <w:proofErr w:type="spellEnd"/>
      <w:r w:rsidRPr="00254A5E">
        <w:t>": 7,</w:t>
      </w:r>
    </w:p>
    <w:p w14:paraId="6015A286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address</w:t>
      </w:r>
      <w:proofErr w:type="gramEnd"/>
      <w:r w:rsidRPr="00254A5E">
        <w:t>_type</w:t>
      </w:r>
      <w:proofErr w:type="spellEnd"/>
      <w:r w:rsidRPr="00254A5E">
        <w:t>": "billing",</w:t>
      </w:r>
    </w:p>
    <w:p w14:paraId="3908E704" w14:textId="77777777" w:rsidR="00254A5E" w:rsidRPr="00254A5E" w:rsidRDefault="00254A5E" w:rsidP="00254A5E">
      <w:pPr>
        <w:pStyle w:val="codep"/>
      </w:pPr>
      <w:r w:rsidRPr="00254A5E">
        <w:t xml:space="preserve">        "line1": "555 Main St",</w:t>
      </w:r>
    </w:p>
    <w:p w14:paraId="1FF187CD" w14:textId="77777777" w:rsidR="00254A5E" w:rsidRPr="00254A5E" w:rsidRDefault="00254A5E" w:rsidP="00254A5E">
      <w:pPr>
        <w:pStyle w:val="codep"/>
      </w:pPr>
      <w:r w:rsidRPr="00254A5E">
        <w:t xml:space="preserve">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0E03ED77" w14:textId="77777777" w:rsidR="00254A5E" w:rsidRPr="00254A5E" w:rsidRDefault="00254A5E" w:rsidP="00254A5E">
      <w:pPr>
        <w:pStyle w:val="codep"/>
      </w:pPr>
      <w:r w:rsidRPr="00254A5E">
        <w:t xml:space="preserve">        "country": "</w:t>
      </w:r>
      <w:r w:rsidRPr="00254A5E">
        <w:rPr>
          <w:rtl/>
        </w:rPr>
        <w:t>ישראל</w:t>
      </w:r>
      <w:r w:rsidRPr="00254A5E">
        <w:t>",</w:t>
      </w:r>
    </w:p>
    <w:p w14:paraId="22F59705" w14:textId="4C566BCB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proofErr w:type="gramStart"/>
      <w:r w:rsidRPr="00254A5E">
        <w:t>postal</w:t>
      </w:r>
      <w:proofErr w:type="gramEnd"/>
      <w:r w:rsidRPr="00254A5E">
        <w:t>_code</w:t>
      </w:r>
      <w:proofErr w:type="spellEnd"/>
      <w:r w:rsidRPr="00254A5E">
        <w:t>": "12345</w:t>
      </w:r>
    </w:p>
    <w:p w14:paraId="42AF6FC9" w14:textId="77777777" w:rsidR="00254A5E" w:rsidRPr="00254A5E" w:rsidRDefault="00254A5E" w:rsidP="00254A5E">
      <w:pPr>
        <w:pStyle w:val="codep"/>
      </w:pPr>
      <w:r w:rsidRPr="00254A5E">
        <w:t xml:space="preserve">    },</w:t>
      </w:r>
    </w:p>
    <w:p w14:paraId="5F604B1C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0C2E49E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6D565B3" w14:textId="77777777" w:rsidR="00254A5E" w:rsidRPr="00254A5E" w:rsidRDefault="00254A5E" w:rsidP="00254A5E">
      <w:pPr>
        <w:pStyle w:val="codep"/>
      </w:pPr>
      <w:r w:rsidRPr="00254A5E">
        <w:t xml:space="preserve">            "id": 12,</w:t>
      </w:r>
    </w:p>
    <w:p w14:paraId="23AB74D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בת</w:t>
      </w:r>
      <w:r w:rsidRPr="00254A5E">
        <w:t>",</w:t>
      </w:r>
    </w:p>
    <w:p w14:paraId="03AF579F" w14:textId="77777777" w:rsidR="00254A5E" w:rsidRPr="00254A5E" w:rsidRDefault="00254A5E" w:rsidP="00254A5E">
      <w:pPr>
        <w:pStyle w:val="codep"/>
      </w:pPr>
      <w:r w:rsidRPr="00254A5E">
        <w:t xml:space="preserve">            "token": "NpFZUR2UJzhp6L6g6FwbFiCc",</w:t>
      </w:r>
    </w:p>
    <w:p w14:paraId="78C1229C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22,</w:t>
      </w:r>
    </w:p>
    <w:p w14:paraId="3979FFAD" w14:textId="2FD0D283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>": 7,</w:t>
      </w:r>
    </w:p>
    <w:p w14:paraId="18526C3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2D0F1237" w14:textId="77777777" w:rsidR="00254A5E" w:rsidRPr="00254A5E" w:rsidRDefault="00254A5E" w:rsidP="00254A5E">
      <w:pPr>
        <w:pStyle w:val="codep"/>
      </w:pPr>
      <w:r w:rsidRPr="00254A5E">
        <w:t xml:space="preserve">                "id": 22,</w:t>
      </w:r>
    </w:p>
    <w:p w14:paraId="363A88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אריאל</w:t>
      </w:r>
      <w:r w:rsidRPr="00254A5E">
        <w:t>",</w:t>
      </w:r>
    </w:p>
    <w:p w14:paraId="7E8D72E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proofErr w:type="spellStart"/>
      <w:r w:rsidRPr="00254A5E">
        <w:rPr>
          <w:rtl/>
        </w:rPr>
        <w:t>פינקל</w:t>
      </w:r>
      <w:proofErr w:type="spellEnd"/>
      <w:r w:rsidRPr="00254A5E">
        <w:t>",</w:t>
      </w:r>
    </w:p>
    <w:p w14:paraId="137F01EF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57E8626" w14:textId="7928BB89" w:rsidR="00254A5E" w:rsidRPr="00254A5E" w:rsidRDefault="00254A5E" w:rsidP="00254A5E">
      <w:pPr>
        <w:pStyle w:val="codep"/>
      </w:pPr>
      <w:r w:rsidRPr="00254A5E">
        <w:t xml:space="preserve">                </w:t>
      </w:r>
    </w:p>
    <w:p w14:paraId="21ED4170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25F4332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245BA50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0CF21A1" w14:textId="033CF1BB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 xml:space="preserve">": "1964-04-20 </w:t>
      </w:r>
    </w:p>
    <w:p w14:paraId="0549FAA1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2209D80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846F50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1532792B" w14:textId="77777777" w:rsidR="00254A5E" w:rsidRPr="00254A5E" w:rsidRDefault="00254A5E" w:rsidP="00254A5E">
      <w:pPr>
        <w:pStyle w:val="codep"/>
      </w:pPr>
      <w:r w:rsidRPr="00254A5E">
        <w:t xml:space="preserve">            "id": 16,</w:t>
      </w:r>
    </w:p>
    <w:p w14:paraId="4C5F21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789595F3" w14:textId="77777777" w:rsidR="00254A5E" w:rsidRPr="00254A5E" w:rsidRDefault="00254A5E" w:rsidP="00254A5E">
      <w:pPr>
        <w:pStyle w:val="codep"/>
      </w:pPr>
      <w:r w:rsidRPr="00254A5E">
        <w:t xml:space="preserve">            "token": "4tN38hXM1YuYu2nr79N9xNQb",</w:t>
      </w:r>
    </w:p>
    <w:p w14:paraId="1DA672A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25,</w:t>
      </w:r>
    </w:p>
    <w:p w14:paraId="7E1B59E2" w14:textId="5B60849D" w:rsidR="00254A5E" w:rsidRPr="00254A5E" w:rsidRDefault="00254A5E" w:rsidP="00EB10EC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 xml:space="preserve">": 7, </w:t>
      </w:r>
    </w:p>
    <w:p w14:paraId="7A54340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</w:t>
      </w:r>
      <w:proofErr w:type="spellEnd"/>
      <w:r w:rsidRPr="00254A5E">
        <w:t>": {</w:t>
      </w:r>
    </w:p>
    <w:p w14:paraId="0B5DC7CB" w14:textId="77777777" w:rsidR="00254A5E" w:rsidRPr="00254A5E" w:rsidRDefault="00254A5E" w:rsidP="00254A5E">
      <w:pPr>
        <w:pStyle w:val="codep"/>
      </w:pPr>
      <w:r w:rsidRPr="00254A5E">
        <w:t xml:space="preserve">                "id": 25,</w:t>
      </w:r>
    </w:p>
    <w:p w14:paraId="27C66DF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first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027597EB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last</w:t>
      </w:r>
      <w:proofErr w:type="gramEnd"/>
      <w:r w:rsidRPr="00254A5E">
        <w:t>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24A80974" w14:textId="5942CE29" w:rsidR="00254A5E" w:rsidRPr="00254A5E" w:rsidRDefault="00254A5E" w:rsidP="00EB10EC">
      <w:pPr>
        <w:pStyle w:val="codep"/>
      </w:pPr>
      <w:r w:rsidRPr="00254A5E">
        <w:t xml:space="preserve">                "gender": "female", </w:t>
      </w:r>
    </w:p>
    <w:p w14:paraId="5D7F63E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B28A10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60B6A35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hebrew</w:t>
      </w:r>
      <w:proofErr w:type="gramEnd"/>
      <w:r w:rsidRPr="00254A5E">
        <w:t>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20A23954" w14:textId="5BB4A8D2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proofErr w:type="gramStart"/>
      <w:r w:rsidRPr="00254A5E">
        <w:t>date</w:t>
      </w:r>
      <w:proofErr w:type="gramEnd"/>
      <w:r w:rsidRPr="00254A5E">
        <w:t>_of_death</w:t>
      </w:r>
      <w:proofErr w:type="spellEnd"/>
      <w:r w:rsidRPr="00254A5E">
        <w:t xml:space="preserve">": "1964-04-15 </w:t>
      </w:r>
    </w:p>
    <w:p w14:paraId="0A7E0F5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211ECBC1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57B7478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5C2FF2C3" w14:textId="77777777" w:rsidR="00254A5E" w:rsidRPr="00254A5E" w:rsidRDefault="00254A5E" w:rsidP="00254A5E">
      <w:pPr>
        <w:pStyle w:val="codep"/>
      </w:pPr>
      <w:r w:rsidRPr="00254A5E">
        <w:t xml:space="preserve">            "id": 17,</w:t>
      </w:r>
    </w:p>
    <w:p w14:paraId="36811482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relation</w:t>
      </w:r>
      <w:proofErr w:type="gramEnd"/>
      <w:r w:rsidRPr="00254A5E">
        <w:t>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0FC87C3" w14:textId="77777777" w:rsidR="00254A5E" w:rsidRPr="00254A5E" w:rsidRDefault="00254A5E" w:rsidP="00254A5E">
      <w:pPr>
        <w:pStyle w:val="codep"/>
      </w:pPr>
      <w:r w:rsidRPr="00254A5E">
        <w:t xml:space="preserve">            "token": "vCMqrWr9bKxfZztmqBVFH33t",</w:t>
      </w:r>
    </w:p>
    <w:p w14:paraId="42F0F0B9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deceased</w:t>
      </w:r>
      <w:proofErr w:type="gramEnd"/>
      <w:r w:rsidRPr="00254A5E">
        <w:t>_person_id</w:t>
      </w:r>
      <w:proofErr w:type="spellEnd"/>
      <w:r w:rsidRPr="00254A5E">
        <w:t>": 25,</w:t>
      </w:r>
    </w:p>
    <w:p w14:paraId="67A0C656" w14:textId="15E92729" w:rsidR="00254A5E" w:rsidRDefault="00254A5E" w:rsidP="00EB10EC">
      <w:pPr>
        <w:pStyle w:val="codep"/>
      </w:pPr>
      <w:r w:rsidRPr="00254A5E">
        <w:t xml:space="preserve">            "</w:t>
      </w:r>
      <w:proofErr w:type="spellStart"/>
      <w:proofErr w:type="gramStart"/>
      <w:r w:rsidRPr="00254A5E">
        <w:t>contact</w:t>
      </w:r>
      <w:proofErr w:type="gramEnd"/>
      <w:r w:rsidRPr="00254A5E">
        <w:t>_person_id</w:t>
      </w:r>
      <w:proofErr w:type="spellEnd"/>
      <w:r w:rsidRPr="00254A5E">
        <w:t xml:space="preserve">": 7, </w:t>
      </w:r>
    </w:p>
    <w:p w14:paraId="1DE5C65C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</w:t>
      </w:r>
      <w:r>
        <w:t>"</w:t>
      </w:r>
      <w:proofErr w:type="spellStart"/>
      <w:proofErr w:type="gramStart"/>
      <w:r>
        <w:t>deceased</w:t>
      </w:r>
      <w:proofErr w:type="gramEnd"/>
      <w:r>
        <w:t>_person</w:t>
      </w:r>
      <w:proofErr w:type="spellEnd"/>
      <w:r>
        <w:t>"</w:t>
      </w:r>
      <w:r>
        <w:rPr>
          <w:color w:val="000000"/>
        </w:rPr>
        <w:t>: {</w:t>
      </w:r>
    </w:p>
    <w:p w14:paraId="12F7673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"id"</w:t>
      </w:r>
      <w:r>
        <w:rPr>
          <w:color w:val="000000"/>
        </w:rPr>
        <w:t xml:space="preserve">: </w:t>
      </w:r>
      <w:r>
        <w:rPr>
          <w:color w:val="098658"/>
        </w:rPr>
        <w:t>25</w:t>
      </w:r>
      <w:r>
        <w:rPr>
          <w:color w:val="000000"/>
        </w:rPr>
        <w:t>,</w:t>
      </w:r>
    </w:p>
    <w:p w14:paraId="383FF190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נתנאלה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082304D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רומים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80512FA" w14:textId="2BCFC5D5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"female"</w:t>
      </w:r>
      <w:r>
        <w:rPr>
          <w:color w:val="000000"/>
        </w:rPr>
        <w:t xml:space="preserve">, </w:t>
      </w:r>
    </w:p>
    <w:p w14:paraId="75B5F3AF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0526BF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אייר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50407F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hebrew</w:t>
      </w:r>
      <w:proofErr w:type="gramEnd"/>
      <w:r>
        <w:t>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498E637" w14:textId="626EF371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proofErr w:type="gramStart"/>
      <w:r>
        <w:t>date</w:t>
      </w:r>
      <w:proofErr w:type="gramEnd"/>
      <w:r>
        <w:t>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"1964-04-15</w:t>
      </w:r>
      <w:r>
        <w:rPr>
          <w:color w:val="000000"/>
        </w:rPr>
        <w:t xml:space="preserve"> </w:t>
      </w:r>
    </w:p>
    <w:p w14:paraId="08C4AC0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7C08D039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}</w:t>
      </w:r>
    </w:p>
    <w:p w14:paraId="79291DA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]</w:t>
      </w:r>
    </w:p>
    <w:p w14:paraId="39648988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0BB896C" w14:textId="04447B07" w:rsidR="00EB10EC" w:rsidRDefault="00EB10EC" w:rsidP="00254A5E">
      <w:pPr>
        <w:pStyle w:val="codep"/>
        <w:rPr>
          <w:color w:val="000000"/>
        </w:rPr>
      </w:pPr>
      <w:r>
        <w:rPr>
          <w:color w:val="000000"/>
        </w:rPr>
        <w:t>some fields were omitted.</w:t>
      </w:r>
    </w:p>
    <w:p w14:paraId="5B7ABAD9" w14:textId="77777777" w:rsidR="0095017D" w:rsidRDefault="0095017D" w:rsidP="00254A5E">
      <w:pPr>
        <w:pStyle w:val="codep"/>
        <w:rPr>
          <w:color w:val="000000"/>
        </w:rPr>
      </w:pPr>
    </w:p>
    <w:p w14:paraId="6D96CD62" w14:textId="77777777" w:rsidR="0095017D" w:rsidRDefault="0095017D" w:rsidP="00254A5E">
      <w:pPr>
        <w:pStyle w:val="codep"/>
        <w:rPr>
          <w:color w:val="000000"/>
        </w:rPr>
      </w:pPr>
    </w:p>
    <w:p w14:paraId="628728EE" w14:textId="77777777" w:rsidR="0095017D" w:rsidRDefault="0095017D" w:rsidP="0095017D"/>
    <w:p w14:paraId="3A086C15" w14:textId="77777777" w:rsidR="0095017D" w:rsidRDefault="0095017D" w:rsidP="0095017D"/>
    <w:p w14:paraId="7BE7C5D4" w14:textId="77777777" w:rsidR="0095017D" w:rsidRDefault="0095017D" w:rsidP="0095017D"/>
    <w:p w14:paraId="7F3DFCE2" w14:textId="77777777" w:rsidR="0095017D" w:rsidRDefault="0095017D" w:rsidP="0095017D"/>
    <w:p w14:paraId="1BC4C6F3" w14:textId="77777777" w:rsidR="0095017D" w:rsidRDefault="0095017D" w:rsidP="0095017D"/>
    <w:p w14:paraId="1569CC5D" w14:textId="77777777" w:rsidR="0095017D" w:rsidRDefault="0095017D" w:rsidP="0095017D"/>
    <w:p w14:paraId="09A00820" w14:textId="77777777" w:rsidR="0095017D" w:rsidRDefault="0095017D" w:rsidP="0095017D"/>
    <w:p w14:paraId="35AEC3CD" w14:textId="77777777" w:rsidR="0095017D" w:rsidRDefault="0095017D" w:rsidP="0095017D"/>
    <w:p w14:paraId="173D7C7A" w14:textId="77777777" w:rsidR="0095017D" w:rsidRDefault="0095017D" w:rsidP="0095017D"/>
    <w:p w14:paraId="35811A4B" w14:textId="77777777" w:rsidR="0095017D" w:rsidRDefault="0095017D" w:rsidP="0095017D"/>
    <w:p w14:paraId="3C31E08A" w14:textId="77777777" w:rsidR="0095017D" w:rsidRDefault="0095017D" w:rsidP="0095017D"/>
    <w:p w14:paraId="2CE79358" w14:textId="1403316B" w:rsidR="0095017D" w:rsidRDefault="0095017D" w:rsidP="0095017D">
      <w:pPr>
        <w:pStyle w:val="Heading2"/>
      </w:pPr>
      <w:r>
        <w:lastRenderedPageBreak/>
        <w:t>Delete relation from existing contact</w:t>
      </w:r>
    </w:p>
    <w:p w14:paraId="59AAE6CC" w14:textId="72AEF771" w:rsidR="0095017D" w:rsidRDefault="0095017D" w:rsidP="0095017D">
      <w:pPr>
        <w:rPr>
          <w:rStyle w:val="code"/>
        </w:rPr>
      </w:pPr>
      <w:r w:rsidRPr="0095017D">
        <w:rPr>
          <w:rStyle w:val="code"/>
        </w:rPr>
        <w:t>put {{hke_url}}/contact_people/7?include_all</w:t>
      </w:r>
    </w:p>
    <w:p w14:paraId="4F25A675" w14:textId="77777777" w:rsidR="0095017D" w:rsidRDefault="0095017D" w:rsidP="0095017D">
      <w:pPr>
        <w:rPr>
          <w:rStyle w:val="code"/>
        </w:rPr>
      </w:pPr>
    </w:p>
    <w:p w14:paraId="3ADD22B6" w14:textId="2713B1E7" w:rsidR="0095017D" w:rsidRPr="0095017D" w:rsidRDefault="0095017D" w:rsidP="0095017D">
      <w:pPr>
        <w:pStyle w:val="codep"/>
        <w:rPr>
          <w:rStyle w:val="code"/>
          <w:rFonts w:cs="Times New Roman"/>
          <w:sz w:val="18"/>
          <w:szCs w:val="24"/>
        </w:rPr>
      </w:pPr>
      <w:proofErr w:type="spellStart"/>
      <w:r w:rsidRPr="0095017D">
        <w:rPr>
          <w:rStyle w:val="code"/>
          <w:rFonts w:cs="Times New Roman"/>
          <w:sz w:val="18"/>
          <w:szCs w:val="24"/>
        </w:rPr>
        <w:t>request_body</w:t>
      </w:r>
      <w:proofErr w:type="spellEnd"/>
      <w:r w:rsidRPr="0095017D">
        <w:rPr>
          <w:rStyle w:val="code"/>
          <w:rFonts w:cs="Times New Roman"/>
          <w:sz w:val="18"/>
          <w:szCs w:val="24"/>
        </w:rPr>
        <w:t>:</w:t>
      </w:r>
    </w:p>
    <w:p w14:paraId="0B66C081" w14:textId="77777777" w:rsidR="0095017D" w:rsidRPr="0095017D" w:rsidRDefault="0095017D" w:rsidP="0095017D">
      <w:pPr>
        <w:pStyle w:val="codep"/>
      </w:pPr>
      <w:r w:rsidRPr="0095017D">
        <w:t>{</w:t>
      </w:r>
    </w:p>
    <w:p w14:paraId="7FF3BCA6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contact</w:t>
      </w:r>
      <w:proofErr w:type="gramEnd"/>
      <w:r w:rsidRPr="0095017D">
        <w:t>_person</w:t>
      </w:r>
      <w:proofErr w:type="spellEnd"/>
      <w:r w:rsidRPr="0095017D">
        <w:t xml:space="preserve">": </w:t>
      </w:r>
    </w:p>
    <w:p w14:paraId="44991774" w14:textId="77777777" w:rsidR="0095017D" w:rsidRPr="0095017D" w:rsidRDefault="0095017D" w:rsidP="0095017D">
      <w:pPr>
        <w:pStyle w:val="codep"/>
      </w:pPr>
      <w:r w:rsidRPr="0095017D">
        <w:t xml:space="preserve">    {  </w:t>
      </w:r>
    </w:p>
    <w:p w14:paraId="40258D64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relations</w:t>
      </w:r>
      <w:proofErr w:type="gramEnd"/>
      <w:r w:rsidRPr="0095017D">
        <w:t>_attributes</w:t>
      </w:r>
      <w:proofErr w:type="spellEnd"/>
      <w:r w:rsidRPr="0095017D">
        <w:t>": [</w:t>
      </w:r>
    </w:p>
    <w:p w14:paraId="7BADFD68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5CDF74F1" w14:textId="77777777" w:rsidR="0095017D" w:rsidRPr="0095017D" w:rsidRDefault="0095017D" w:rsidP="0095017D">
      <w:pPr>
        <w:pStyle w:val="codep"/>
      </w:pPr>
      <w:r w:rsidRPr="0095017D">
        <w:t xml:space="preserve">            "id": 16,</w:t>
      </w:r>
    </w:p>
    <w:p w14:paraId="03962CA1" w14:textId="77777777" w:rsidR="0095017D" w:rsidRPr="0095017D" w:rsidRDefault="0095017D" w:rsidP="0095017D">
      <w:pPr>
        <w:pStyle w:val="codep"/>
      </w:pPr>
      <w:r w:rsidRPr="0095017D">
        <w:t xml:space="preserve">            "_destroy": "1"</w:t>
      </w:r>
    </w:p>
    <w:p w14:paraId="333ABF42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6FC8053D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677DF330" w14:textId="77777777" w:rsidR="0095017D" w:rsidRPr="0095017D" w:rsidRDefault="0095017D" w:rsidP="0095017D">
      <w:pPr>
        <w:pStyle w:val="codep"/>
      </w:pPr>
      <w:r w:rsidRPr="0095017D">
        <w:t xml:space="preserve">    }</w:t>
      </w:r>
    </w:p>
    <w:p w14:paraId="65E7665B" w14:textId="77777777" w:rsidR="0095017D" w:rsidRPr="0095017D" w:rsidRDefault="0095017D" w:rsidP="0095017D">
      <w:pPr>
        <w:pStyle w:val="codep"/>
      </w:pPr>
      <w:r w:rsidRPr="0095017D">
        <w:t>}</w:t>
      </w:r>
    </w:p>
    <w:p w14:paraId="4A8362B2" w14:textId="77777777" w:rsidR="0095017D" w:rsidRDefault="0095017D" w:rsidP="0095017D">
      <w:pPr>
        <w:rPr>
          <w:rStyle w:val="code"/>
        </w:rPr>
      </w:pPr>
    </w:p>
    <w:p w14:paraId="24D0BA31" w14:textId="6564A4E9" w:rsidR="0095017D" w:rsidRDefault="0095017D" w:rsidP="0095017D">
      <w:pPr>
        <w:pStyle w:val="codep"/>
        <w:rPr>
          <w:rStyle w:val="code"/>
        </w:rPr>
      </w:pPr>
      <w:r>
        <w:rPr>
          <w:rStyle w:val="code"/>
        </w:rPr>
        <w:t>response body:</w:t>
      </w:r>
    </w:p>
    <w:p w14:paraId="0BD85BE5" w14:textId="77777777" w:rsidR="0095017D" w:rsidRPr="0095017D" w:rsidRDefault="0095017D" w:rsidP="0095017D">
      <w:pPr>
        <w:pStyle w:val="codep"/>
      </w:pPr>
      <w:r w:rsidRPr="0095017D">
        <w:t>{</w:t>
      </w:r>
    </w:p>
    <w:p w14:paraId="064A2A13" w14:textId="77777777" w:rsidR="0095017D" w:rsidRPr="0095017D" w:rsidRDefault="0095017D" w:rsidP="0095017D">
      <w:pPr>
        <w:pStyle w:val="codep"/>
      </w:pPr>
      <w:r w:rsidRPr="0095017D">
        <w:t xml:space="preserve">    "id": 7,</w:t>
      </w:r>
    </w:p>
    <w:p w14:paraId="663CD21F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first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נתנאלה</w:t>
      </w:r>
      <w:r w:rsidRPr="0095017D">
        <w:t>",</w:t>
      </w:r>
    </w:p>
    <w:p w14:paraId="4655EA72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proofErr w:type="gramStart"/>
      <w:r w:rsidRPr="0095017D">
        <w:t>last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רומים</w:t>
      </w:r>
      <w:r w:rsidRPr="0095017D">
        <w:t>",</w:t>
      </w:r>
    </w:p>
    <w:p w14:paraId="690FE291" w14:textId="77777777" w:rsidR="0095017D" w:rsidRPr="0095017D" w:rsidRDefault="0095017D" w:rsidP="0095017D">
      <w:pPr>
        <w:pStyle w:val="codep"/>
      </w:pPr>
      <w:r w:rsidRPr="0095017D">
        <w:t xml:space="preserve">    "email": "dora@eduta.com",</w:t>
      </w:r>
    </w:p>
    <w:p w14:paraId="2173B5A3" w14:textId="77777777" w:rsidR="0095017D" w:rsidRPr="0095017D" w:rsidRDefault="0095017D" w:rsidP="0095017D">
      <w:pPr>
        <w:pStyle w:val="codep"/>
      </w:pPr>
      <w:r w:rsidRPr="0095017D">
        <w:t xml:space="preserve">    "phone": "053-444444",</w:t>
      </w:r>
    </w:p>
    <w:p w14:paraId="1DE48772" w14:textId="3AC9A8DF" w:rsidR="0095017D" w:rsidRPr="0095017D" w:rsidRDefault="0095017D" w:rsidP="0095017D">
      <w:pPr>
        <w:pStyle w:val="codep"/>
      </w:pPr>
      <w:r w:rsidRPr="0095017D">
        <w:t xml:space="preserve">    "gender": "female", </w:t>
      </w:r>
    </w:p>
    <w:p w14:paraId="632CD084" w14:textId="77777777" w:rsidR="0095017D" w:rsidRPr="0095017D" w:rsidRDefault="0095017D" w:rsidP="0095017D">
      <w:pPr>
        <w:pStyle w:val="codep"/>
      </w:pPr>
      <w:r w:rsidRPr="0095017D">
        <w:t xml:space="preserve">    "address": {</w:t>
      </w:r>
    </w:p>
    <w:p w14:paraId="49484952" w14:textId="77777777" w:rsidR="0095017D" w:rsidRPr="0095017D" w:rsidRDefault="0095017D" w:rsidP="0095017D">
      <w:pPr>
        <w:pStyle w:val="codep"/>
      </w:pPr>
      <w:r w:rsidRPr="0095017D">
        <w:t xml:space="preserve">        "id": 5,</w:t>
      </w:r>
    </w:p>
    <w:p w14:paraId="7531A1C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addressable_type</w:t>
      </w:r>
      <w:proofErr w:type="spellEnd"/>
      <w:r w:rsidRPr="0095017D">
        <w:t>": "</w:t>
      </w:r>
      <w:proofErr w:type="spellStart"/>
      <w:proofErr w:type="gramStart"/>
      <w:r w:rsidRPr="0095017D">
        <w:t>Hke</w:t>
      </w:r>
      <w:proofErr w:type="spellEnd"/>
      <w:r w:rsidRPr="0095017D">
        <w:t>::</w:t>
      </w:r>
      <w:proofErr w:type="spellStart"/>
      <w:proofErr w:type="gramEnd"/>
      <w:r w:rsidRPr="0095017D">
        <w:t>ContactPerson</w:t>
      </w:r>
      <w:proofErr w:type="spellEnd"/>
      <w:r w:rsidRPr="0095017D">
        <w:t>",</w:t>
      </w:r>
    </w:p>
    <w:p w14:paraId="0C1965E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addressable</w:t>
      </w:r>
      <w:proofErr w:type="gramEnd"/>
      <w:r w:rsidRPr="0095017D">
        <w:t>_id</w:t>
      </w:r>
      <w:proofErr w:type="spellEnd"/>
      <w:r w:rsidRPr="0095017D">
        <w:t>": 7,</w:t>
      </w:r>
    </w:p>
    <w:p w14:paraId="45682C4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address</w:t>
      </w:r>
      <w:proofErr w:type="gramEnd"/>
      <w:r w:rsidRPr="0095017D">
        <w:t>_type</w:t>
      </w:r>
      <w:proofErr w:type="spellEnd"/>
      <w:r w:rsidRPr="0095017D">
        <w:t>": "billing",</w:t>
      </w:r>
    </w:p>
    <w:p w14:paraId="58719C73" w14:textId="3B1211A0" w:rsidR="0095017D" w:rsidRPr="0095017D" w:rsidRDefault="0095017D" w:rsidP="0095017D">
      <w:pPr>
        <w:pStyle w:val="codep"/>
      </w:pPr>
      <w:r w:rsidRPr="0095017D">
        <w:t xml:space="preserve">        "line1": "555 Main St", </w:t>
      </w:r>
    </w:p>
    <w:p w14:paraId="198BD5C6" w14:textId="77777777" w:rsidR="0095017D" w:rsidRPr="0095017D" w:rsidRDefault="0095017D" w:rsidP="0095017D">
      <w:pPr>
        <w:pStyle w:val="codep"/>
      </w:pPr>
      <w:r w:rsidRPr="0095017D">
        <w:t xml:space="preserve">        "city": "</w:t>
      </w:r>
      <w:proofErr w:type="spellStart"/>
      <w:r w:rsidRPr="0095017D">
        <w:t>Exampleville</w:t>
      </w:r>
      <w:proofErr w:type="spellEnd"/>
      <w:r w:rsidRPr="0095017D">
        <w:t>",</w:t>
      </w:r>
    </w:p>
    <w:p w14:paraId="7D607C83" w14:textId="77777777" w:rsidR="0095017D" w:rsidRPr="0095017D" w:rsidRDefault="0095017D" w:rsidP="0095017D">
      <w:pPr>
        <w:pStyle w:val="codep"/>
      </w:pPr>
      <w:r w:rsidRPr="0095017D">
        <w:t xml:space="preserve">        "country": "</w:t>
      </w:r>
      <w:r w:rsidRPr="0095017D">
        <w:rPr>
          <w:rtl/>
        </w:rPr>
        <w:t>ישראל</w:t>
      </w:r>
      <w:r w:rsidRPr="0095017D">
        <w:t>",</w:t>
      </w:r>
    </w:p>
    <w:p w14:paraId="70C96A0E" w14:textId="64C13698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proofErr w:type="gramStart"/>
      <w:r w:rsidRPr="0095017D">
        <w:t>postal</w:t>
      </w:r>
      <w:proofErr w:type="gramEnd"/>
      <w:r w:rsidRPr="0095017D">
        <w:t>_code</w:t>
      </w:r>
      <w:proofErr w:type="spellEnd"/>
      <w:r w:rsidRPr="0095017D">
        <w:t xml:space="preserve">": "12345" </w:t>
      </w:r>
    </w:p>
    <w:p w14:paraId="79F683FC" w14:textId="77777777" w:rsidR="0095017D" w:rsidRPr="0095017D" w:rsidRDefault="0095017D" w:rsidP="0095017D">
      <w:pPr>
        <w:pStyle w:val="codep"/>
      </w:pPr>
      <w:r w:rsidRPr="0095017D">
        <w:t xml:space="preserve">    },</w:t>
      </w:r>
    </w:p>
    <w:p w14:paraId="01324D91" w14:textId="77777777" w:rsidR="0095017D" w:rsidRPr="0095017D" w:rsidRDefault="0095017D" w:rsidP="0095017D">
      <w:pPr>
        <w:pStyle w:val="codep"/>
      </w:pPr>
      <w:r>
        <w:rPr>
          <w:color w:val="000000"/>
        </w:rPr>
        <w:t xml:space="preserve">    </w:t>
      </w:r>
      <w:r w:rsidRPr="0095017D">
        <w:t>"relations": [</w:t>
      </w:r>
    </w:p>
    <w:p w14:paraId="01D66043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1837A0BE" w14:textId="77777777" w:rsidR="0095017D" w:rsidRPr="0095017D" w:rsidRDefault="0095017D" w:rsidP="0095017D">
      <w:pPr>
        <w:pStyle w:val="codep"/>
      </w:pPr>
      <w:r w:rsidRPr="0095017D">
        <w:t xml:space="preserve">            "id": 12,</w:t>
      </w:r>
    </w:p>
    <w:p w14:paraId="291E530E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relation</w:t>
      </w:r>
      <w:proofErr w:type="gramEnd"/>
      <w:r w:rsidRPr="0095017D">
        <w:t>_of_deceased_to_contact</w:t>
      </w:r>
      <w:proofErr w:type="spellEnd"/>
      <w:r w:rsidRPr="0095017D">
        <w:t>": "</w:t>
      </w:r>
      <w:r w:rsidRPr="0095017D">
        <w:rPr>
          <w:rtl/>
        </w:rPr>
        <w:t>בת</w:t>
      </w:r>
      <w:r w:rsidRPr="0095017D">
        <w:t>",</w:t>
      </w:r>
    </w:p>
    <w:p w14:paraId="0B6509DB" w14:textId="77777777" w:rsidR="0095017D" w:rsidRPr="0095017D" w:rsidRDefault="0095017D" w:rsidP="0095017D">
      <w:pPr>
        <w:pStyle w:val="codep"/>
      </w:pPr>
      <w:r w:rsidRPr="0095017D">
        <w:t xml:space="preserve">            "token": "NpFZUR2UJzhp6L6g6FwbFiCc",</w:t>
      </w:r>
    </w:p>
    <w:p w14:paraId="3E37D683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deceased</w:t>
      </w:r>
      <w:proofErr w:type="gramEnd"/>
      <w:r w:rsidRPr="0095017D">
        <w:t>_person_id</w:t>
      </w:r>
      <w:proofErr w:type="spellEnd"/>
      <w:r w:rsidRPr="0095017D">
        <w:t>": 22,</w:t>
      </w:r>
    </w:p>
    <w:p w14:paraId="7F2D2768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contact</w:t>
      </w:r>
      <w:proofErr w:type="gramEnd"/>
      <w:r w:rsidRPr="0095017D">
        <w:t>_person_id</w:t>
      </w:r>
      <w:proofErr w:type="spellEnd"/>
      <w:r w:rsidRPr="0095017D">
        <w:t>": 7,</w:t>
      </w:r>
    </w:p>
    <w:p w14:paraId="028926EF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proofErr w:type="gramStart"/>
      <w:r w:rsidRPr="0095017D">
        <w:t>deceased</w:t>
      </w:r>
      <w:proofErr w:type="gramEnd"/>
      <w:r w:rsidRPr="0095017D">
        <w:t>_person</w:t>
      </w:r>
      <w:proofErr w:type="spellEnd"/>
      <w:r w:rsidRPr="0095017D">
        <w:t>": {</w:t>
      </w:r>
    </w:p>
    <w:p w14:paraId="62A75E70" w14:textId="77777777" w:rsidR="0095017D" w:rsidRPr="0095017D" w:rsidRDefault="0095017D" w:rsidP="0095017D">
      <w:pPr>
        <w:pStyle w:val="codep"/>
      </w:pPr>
      <w:r w:rsidRPr="0095017D">
        <w:t xml:space="preserve">                "id": 22,</w:t>
      </w:r>
    </w:p>
    <w:p w14:paraId="49DED0B2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first</w:t>
      </w:r>
      <w:proofErr w:type="gramEnd"/>
      <w:r w:rsidRPr="0095017D">
        <w:t>_name</w:t>
      </w:r>
      <w:proofErr w:type="spellEnd"/>
      <w:r w:rsidRPr="0095017D">
        <w:t>": "</w:t>
      </w:r>
      <w:r w:rsidRPr="0095017D">
        <w:rPr>
          <w:rtl/>
        </w:rPr>
        <w:t>אריאל</w:t>
      </w:r>
      <w:r w:rsidRPr="0095017D">
        <w:t>",</w:t>
      </w:r>
    </w:p>
    <w:p w14:paraId="03F91DA0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last</w:t>
      </w:r>
      <w:proofErr w:type="gramEnd"/>
      <w:r w:rsidRPr="0095017D">
        <w:t>_name</w:t>
      </w:r>
      <w:proofErr w:type="spellEnd"/>
      <w:r w:rsidRPr="0095017D">
        <w:t>": "</w:t>
      </w:r>
      <w:proofErr w:type="spellStart"/>
      <w:r w:rsidRPr="0095017D">
        <w:rPr>
          <w:rtl/>
        </w:rPr>
        <w:t>פינקל</w:t>
      </w:r>
      <w:proofErr w:type="spellEnd"/>
      <w:r w:rsidRPr="0095017D">
        <w:t>",</w:t>
      </w:r>
    </w:p>
    <w:p w14:paraId="1B275985" w14:textId="4C9A470F" w:rsidR="0095017D" w:rsidRPr="0095017D" w:rsidRDefault="0095017D" w:rsidP="0095017D">
      <w:pPr>
        <w:pStyle w:val="codep"/>
      </w:pPr>
      <w:r w:rsidRPr="0095017D">
        <w:t xml:space="preserve">                "gender": "male", </w:t>
      </w:r>
    </w:p>
    <w:p w14:paraId="4FA200AF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_year_of_death</w:t>
      </w:r>
      <w:proofErr w:type="spellEnd"/>
      <w:r w:rsidRPr="0095017D">
        <w:t>": "</w:t>
      </w:r>
      <w:proofErr w:type="spellStart"/>
      <w:r w:rsidRPr="0095017D">
        <w:rPr>
          <w:rtl/>
        </w:rPr>
        <w:t>התשכד</w:t>
      </w:r>
      <w:proofErr w:type="spellEnd"/>
      <w:r w:rsidRPr="0095017D">
        <w:t>",</w:t>
      </w:r>
    </w:p>
    <w:p w14:paraId="15010A5A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_month_of_death</w:t>
      </w:r>
      <w:proofErr w:type="spellEnd"/>
      <w:r w:rsidRPr="0095017D">
        <w:t>": "</w:t>
      </w:r>
      <w:r w:rsidRPr="0095017D">
        <w:rPr>
          <w:rtl/>
        </w:rPr>
        <w:t>אייר</w:t>
      </w:r>
      <w:r w:rsidRPr="0095017D">
        <w:t>",</w:t>
      </w:r>
    </w:p>
    <w:p w14:paraId="63F6CAD4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hebrew</w:t>
      </w:r>
      <w:proofErr w:type="gramEnd"/>
      <w:r w:rsidRPr="0095017D">
        <w:t>_day_of_death</w:t>
      </w:r>
      <w:proofErr w:type="spellEnd"/>
      <w:r w:rsidRPr="0095017D">
        <w:t>": "</w:t>
      </w:r>
      <w:r w:rsidRPr="0095017D">
        <w:rPr>
          <w:rtl/>
        </w:rPr>
        <w:t>ח</w:t>
      </w:r>
      <w:r w:rsidRPr="0095017D">
        <w:t>",</w:t>
      </w:r>
    </w:p>
    <w:p w14:paraId="09277C61" w14:textId="6FAD32C5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proofErr w:type="gramStart"/>
      <w:r w:rsidRPr="0095017D">
        <w:t>date</w:t>
      </w:r>
      <w:proofErr w:type="gramEnd"/>
      <w:r w:rsidRPr="0095017D">
        <w:t>_of_death</w:t>
      </w:r>
      <w:proofErr w:type="spellEnd"/>
      <w:r w:rsidRPr="0095017D">
        <w:t>": "1964-04-20</w:t>
      </w:r>
      <w:r>
        <w:t>”</w:t>
      </w:r>
    </w:p>
    <w:p w14:paraId="4ADB3D8D" w14:textId="77777777" w:rsidR="0095017D" w:rsidRPr="0095017D" w:rsidRDefault="0095017D" w:rsidP="0095017D">
      <w:pPr>
        <w:pStyle w:val="codep"/>
      </w:pPr>
      <w:r w:rsidRPr="0095017D">
        <w:t xml:space="preserve">            }</w:t>
      </w:r>
    </w:p>
    <w:p w14:paraId="57D5196C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253D1DDA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34AEF0F7" w14:textId="77777777" w:rsidR="0095017D" w:rsidRPr="0095017D" w:rsidRDefault="0095017D" w:rsidP="0095017D">
      <w:pPr>
        <w:pStyle w:val="codep"/>
      </w:pPr>
      <w:r w:rsidRPr="0095017D">
        <w:t>}</w:t>
      </w:r>
    </w:p>
    <w:p w14:paraId="5CCEE37C" w14:textId="77777777" w:rsidR="0095017D" w:rsidRDefault="0095017D" w:rsidP="0095017D">
      <w:pPr>
        <w:rPr>
          <w:rStyle w:val="code"/>
        </w:rPr>
      </w:pPr>
    </w:p>
    <w:p w14:paraId="125FAD6A" w14:textId="295FA9CF" w:rsidR="005B79D4" w:rsidRPr="005B79D4" w:rsidRDefault="005B79D4" w:rsidP="005B79D4">
      <w:pPr>
        <w:pStyle w:val="Heading2"/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5B79D4"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lastRenderedPageBreak/>
        <w:t>Show contact person with address and relations</w:t>
      </w:r>
    </w:p>
    <w:p w14:paraId="2E275A42" w14:textId="1F134A53" w:rsidR="005B79D4" w:rsidRDefault="005B79D4" w:rsidP="0095017D">
      <w:pPr>
        <w:rPr>
          <w:rStyle w:val="code"/>
        </w:rPr>
      </w:pPr>
      <w:r w:rsidRPr="005B79D4">
        <w:rPr>
          <w:rStyle w:val="code"/>
        </w:rPr>
        <w:t>get {{hke_url}}/contact_people/9?include_all</w:t>
      </w:r>
    </w:p>
    <w:p w14:paraId="2F480EF5" w14:textId="77777777" w:rsidR="005B79D4" w:rsidRDefault="005B79D4" w:rsidP="0095017D">
      <w:pPr>
        <w:rPr>
          <w:rStyle w:val="code"/>
        </w:rPr>
      </w:pPr>
    </w:p>
    <w:p w14:paraId="16DFD30A" w14:textId="78399B29" w:rsidR="005B79D4" w:rsidRPr="005B79D4" w:rsidRDefault="005B79D4" w:rsidP="005B79D4">
      <w:pPr>
        <w:pStyle w:val="codep"/>
        <w:rPr>
          <w:rStyle w:val="code"/>
          <w:rFonts w:cs="Times New Roman"/>
          <w:sz w:val="18"/>
          <w:szCs w:val="24"/>
        </w:rPr>
      </w:pPr>
      <w:r w:rsidRPr="005B79D4">
        <w:rPr>
          <w:rStyle w:val="code"/>
          <w:rFonts w:cs="Times New Roman"/>
          <w:sz w:val="18"/>
          <w:szCs w:val="24"/>
        </w:rPr>
        <w:t>Response body:</w:t>
      </w:r>
    </w:p>
    <w:p w14:paraId="0147EDB5" w14:textId="77777777" w:rsidR="005B79D4" w:rsidRPr="005B79D4" w:rsidRDefault="005B79D4" w:rsidP="005B79D4">
      <w:pPr>
        <w:pStyle w:val="codep"/>
      </w:pPr>
      <w:r w:rsidRPr="005B79D4">
        <w:t>{</w:t>
      </w:r>
    </w:p>
    <w:p w14:paraId="3F76F66C" w14:textId="77777777" w:rsidR="005B79D4" w:rsidRPr="005B79D4" w:rsidRDefault="005B79D4" w:rsidP="005B79D4">
      <w:pPr>
        <w:pStyle w:val="codep"/>
      </w:pPr>
      <w:r w:rsidRPr="005B79D4">
        <w:t xml:space="preserve">    "id": 9,</w:t>
      </w:r>
    </w:p>
    <w:p w14:paraId="51D85384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first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שלמה</w:t>
      </w:r>
      <w:r w:rsidRPr="005B79D4">
        <w:t>",</w:t>
      </w:r>
    </w:p>
    <w:p w14:paraId="7308E2CA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last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אלעד</w:t>
      </w:r>
      <w:r w:rsidRPr="005B79D4">
        <w:t>",</w:t>
      </w:r>
    </w:p>
    <w:p w14:paraId="36F1588B" w14:textId="77777777" w:rsidR="005B79D4" w:rsidRPr="005B79D4" w:rsidRDefault="005B79D4" w:rsidP="005B79D4">
      <w:pPr>
        <w:pStyle w:val="codep"/>
      </w:pPr>
      <w:r w:rsidRPr="005B79D4">
        <w:t xml:space="preserve">    "email": "dora@eduta.com",</w:t>
      </w:r>
    </w:p>
    <w:p w14:paraId="63DE9B65" w14:textId="77777777" w:rsidR="005B79D4" w:rsidRPr="005B79D4" w:rsidRDefault="005B79D4" w:rsidP="005B79D4">
      <w:pPr>
        <w:pStyle w:val="codep"/>
      </w:pPr>
      <w:r w:rsidRPr="005B79D4">
        <w:t xml:space="preserve">    "phone": "053-3526161",</w:t>
      </w:r>
    </w:p>
    <w:p w14:paraId="6DFC55CB" w14:textId="77777777" w:rsidR="005B79D4" w:rsidRPr="005B79D4" w:rsidRDefault="005B79D4" w:rsidP="005B79D4">
      <w:pPr>
        <w:pStyle w:val="codep"/>
      </w:pPr>
      <w:r w:rsidRPr="005B79D4">
        <w:t xml:space="preserve">    "gender": "male",</w:t>
      </w:r>
    </w:p>
    <w:p w14:paraId="0474405D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"2024-05-29T17:57:04.238Z",</w:t>
      </w:r>
    </w:p>
    <w:p w14:paraId="7AD5EDBF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"2024-05-29T17:57:04.238Z",</w:t>
      </w:r>
    </w:p>
    <w:p w14:paraId="7C0EC0E7" w14:textId="77777777" w:rsidR="005B79D4" w:rsidRPr="005B79D4" w:rsidRDefault="005B79D4" w:rsidP="005B79D4">
      <w:pPr>
        <w:pStyle w:val="codep"/>
      </w:pPr>
      <w:r w:rsidRPr="005B79D4">
        <w:t xml:space="preserve">    "relations": [</w:t>
      </w:r>
    </w:p>
    <w:p w14:paraId="5D0B5C52" w14:textId="77777777" w:rsidR="005B79D4" w:rsidRPr="005B79D4" w:rsidRDefault="005B79D4" w:rsidP="005B79D4">
      <w:pPr>
        <w:pStyle w:val="codep"/>
      </w:pPr>
      <w:r w:rsidRPr="005B79D4">
        <w:t xml:space="preserve">        {</w:t>
      </w:r>
    </w:p>
    <w:p w14:paraId="17E1A01D" w14:textId="77777777" w:rsidR="005B79D4" w:rsidRPr="005B79D4" w:rsidRDefault="005B79D4" w:rsidP="005B79D4">
      <w:pPr>
        <w:pStyle w:val="codep"/>
      </w:pPr>
      <w:r w:rsidRPr="005B79D4">
        <w:t xml:space="preserve">            "id": 13,</w:t>
      </w:r>
    </w:p>
    <w:p w14:paraId="45C848B5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relation</w:t>
      </w:r>
      <w:proofErr w:type="gramEnd"/>
      <w:r w:rsidRPr="005B79D4">
        <w:t>_of_deceased_to_contact</w:t>
      </w:r>
      <w:proofErr w:type="spellEnd"/>
      <w:r w:rsidRPr="005B79D4">
        <w:t>": "son",</w:t>
      </w:r>
    </w:p>
    <w:p w14:paraId="2F9A2F3B" w14:textId="77777777" w:rsidR="005B79D4" w:rsidRPr="005B79D4" w:rsidRDefault="005B79D4" w:rsidP="005B79D4">
      <w:pPr>
        <w:pStyle w:val="codep"/>
      </w:pPr>
      <w:r w:rsidRPr="005B79D4">
        <w:t xml:space="preserve">            "token": "yQafc3ZY5o6GqhHVy29jBg3Y",</w:t>
      </w:r>
    </w:p>
    <w:p w14:paraId="4912BE5A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deceased</w:t>
      </w:r>
      <w:proofErr w:type="gramEnd"/>
      <w:r w:rsidRPr="005B79D4">
        <w:t>_person_id</w:t>
      </w:r>
      <w:proofErr w:type="spellEnd"/>
      <w:r w:rsidRPr="005B79D4">
        <w:t>": 23,</w:t>
      </w:r>
    </w:p>
    <w:p w14:paraId="6F1D6D5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contact</w:t>
      </w:r>
      <w:proofErr w:type="gramEnd"/>
      <w:r w:rsidRPr="005B79D4">
        <w:t>_person_id</w:t>
      </w:r>
      <w:proofErr w:type="spellEnd"/>
      <w:r w:rsidRPr="005B79D4">
        <w:t>": 9,</w:t>
      </w:r>
    </w:p>
    <w:p w14:paraId="56F7A879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"2024-05-29T17:57:04.243Z",</w:t>
      </w:r>
    </w:p>
    <w:p w14:paraId="76070118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"2024-05-29T17:57:04.243Z",</w:t>
      </w:r>
    </w:p>
    <w:p w14:paraId="05C1FF7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proofErr w:type="gramStart"/>
      <w:r w:rsidRPr="005B79D4">
        <w:t>deceased</w:t>
      </w:r>
      <w:proofErr w:type="gramEnd"/>
      <w:r w:rsidRPr="005B79D4">
        <w:t>_person</w:t>
      </w:r>
      <w:proofErr w:type="spellEnd"/>
      <w:r w:rsidRPr="005B79D4">
        <w:t>": {</w:t>
      </w:r>
    </w:p>
    <w:p w14:paraId="7E714021" w14:textId="77777777" w:rsidR="005B79D4" w:rsidRPr="005B79D4" w:rsidRDefault="005B79D4" w:rsidP="005B79D4">
      <w:pPr>
        <w:pStyle w:val="codep"/>
      </w:pPr>
      <w:r w:rsidRPr="005B79D4">
        <w:t xml:space="preserve">                "id": 23,</w:t>
      </w:r>
    </w:p>
    <w:p w14:paraId="59B6270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first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נתן</w:t>
      </w:r>
      <w:r w:rsidRPr="005B79D4">
        <w:t>",</w:t>
      </w:r>
    </w:p>
    <w:p w14:paraId="3C0406E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last</w:t>
      </w:r>
      <w:proofErr w:type="gramEnd"/>
      <w:r w:rsidRPr="005B79D4">
        <w:t>_name</w:t>
      </w:r>
      <w:proofErr w:type="spellEnd"/>
      <w:r w:rsidRPr="005B79D4">
        <w:t>": "</w:t>
      </w:r>
      <w:r w:rsidRPr="005B79D4">
        <w:rPr>
          <w:rtl/>
        </w:rPr>
        <w:t>אבנט</w:t>
      </w:r>
      <w:r w:rsidRPr="005B79D4">
        <w:t>",</w:t>
      </w:r>
    </w:p>
    <w:p w14:paraId="01894062" w14:textId="77777777" w:rsidR="005B79D4" w:rsidRPr="005B79D4" w:rsidRDefault="005B79D4" w:rsidP="005B79D4">
      <w:pPr>
        <w:pStyle w:val="codep"/>
      </w:pPr>
      <w:r w:rsidRPr="005B79D4">
        <w:t xml:space="preserve">                "gender": "male",</w:t>
      </w:r>
    </w:p>
    <w:p w14:paraId="0977A421" w14:textId="77777777" w:rsidR="005B79D4" w:rsidRPr="005B79D4" w:rsidRDefault="005B79D4" w:rsidP="005B79D4">
      <w:pPr>
        <w:pStyle w:val="codep"/>
      </w:pPr>
      <w:r w:rsidRPr="005B79D4">
        <w:t xml:space="preserve">                "occupation": null,</w:t>
      </w:r>
    </w:p>
    <w:p w14:paraId="4DE04621" w14:textId="77777777" w:rsidR="005B79D4" w:rsidRPr="005B79D4" w:rsidRDefault="005B79D4" w:rsidP="005B79D4">
      <w:pPr>
        <w:pStyle w:val="codep"/>
      </w:pPr>
      <w:r w:rsidRPr="005B79D4">
        <w:t xml:space="preserve">                "organization": null,</w:t>
      </w:r>
    </w:p>
    <w:p w14:paraId="2FEF318D" w14:textId="77777777" w:rsidR="005B79D4" w:rsidRPr="005B79D4" w:rsidRDefault="005B79D4" w:rsidP="005B79D4">
      <w:pPr>
        <w:pStyle w:val="codep"/>
      </w:pPr>
      <w:r w:rsidRPr="005B79D4">
        <w:t xml:space="preserve">                "religion": null,</w:t>
      </w:r>
    </w:p>
    <w:p w14:paraId="064CAA0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father</w:t>
      </w:r>
      <w:proofErr w:type="gramEnd"/>
      <w:r w:rsidRPr="005B79D4">
        <w:t>_first_name</w:t>
      </w:r>
      <w:proofErr w:type="spellEnd"/>
      <w:r w:rsidRPr="005B79D4">
        <w:t>": null,</w:t>
      </w:r>
    </w:p>
    <w:p w14:paraId="4623335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mother</w:t>
      </w:r>
      <w:proofErr w:type="gramEnd"/>
      <w:r w:rsidRPr="005B79D4">
        <w:t>_first_name</w:t>
      </w:r>
      <w:proofErr w:type="spellEnd"/>
      <w:r w:rsidRPr="005B79D4">
        <w:t>": null,</w:t>
      </w:r>
    </w:p>
    <w:p w14:paraId="4F75934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_year_of_death</w:t>
      </w:r>
      <w:proofErr w:type="spellEnd"/>
      <w:r w:rsidRPr="005B79D4">
        <w:t>": "</w:t>
      </w:r>
      <w:proofErr w:type="spellStart"/>
      <w:r w:rsidRPr="005B79D4">
        <w:rPr>
          <w:rtl/>
        </w:rPr>
        <w:t>התשכד</w:t>
      </w:r>
      <w:proofErr w:type="spellEnd"/>
      <w:r w:rsidRPr="005B79D4">
        <w:t>",</w:t>
      </w:r>
    </w:p>
    <w:p w14:paraId="6CA0029A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_month_of_death</w:t>
      </w:r>
      <w:proofErr w:type="spellEnd"/>
      <w:r w:rsidRPr="005B79D4">
        <w:t>": "</w:t>
      </w:r>
      <w:r w:rsidRPr="005B79D4">
        <w:rPr>
          <w:rtl/>
        </w:rPr>
        <w:t>טבת</w:t>
      </w:r>
      <w:r w:rsidRPr="005B79D4">
        <w:t>",</w:t>
      </w:r>
    </w:p>
    <w:p w14:paraId="5190B8CB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hebrew</w:t>
      </w:r>
      <w:proofErr w:type="gramEnd"/>
      <w:r w:rsidRPr="005B79D4">
        <w:t>_day_of_death</w:t>
      </w:r>
      <w:proofErr w:type="spellEnd"/>
      <w:r w:rsidRPr="005B79D4">
        <w:t>": "</w:t>
      </w:r>
      <w:r w:rsidRPr="005B79D4">
        <w:rPr>
          <w:rtl/>
        </w:rPr>
        <w:t>ח</w:t>
      </w:r>
      <w:r w:rsidRPr="005B79D4">
        <w:t>",</w:t>
      </w:r>
    </w:p>
    <w:p w14:paraId="380E1E7C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date</w:t>
      </w:r>
      <w:proofErr w:type="gramEnd"/>
      <w:r w:rsidRPr="005B79D4">
        <w:t>_of_death</w:t>
      </w:r>
      <w:proofErr w:type="spellEnd"/>
      <w:r w:rsidRPr="005B79D4">
        <w:t>": "1963-12-24",</w:t>
      </w:r>
    </w:p>
    <w:p w14:paraId="10B4539E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time</w:t>
      </w:r>
      <w:proofErr w:type="gramEnd"/>
      <w:r w:rsidRPr="005B79D4">
        <w:t>_of_death</w:t>
      </w:r>
      <w:proofErr w:type="spellEnd"/>
      <w:r w:rsidRPr="005B79D4">
        <w:t>": null,</w:t>
      </w:r>
    </w:p>
    <w:p w14:paraId="70F87C5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location</w:t>
      </w:r>
      <w:proofErr w:type="gramEnd"/>
      <w:r w:rsidRPr="005B79D4">
        <w:t>_of_death</w:t>
      </w:r>
      <w:proofErr w:type="spellEnd"/>
      <w:r w:rsidRPr="005B79D4">
        <w:t>": null,</w:t>
      </w:r>
    </w:p>
    <w:p w14:paraId="07C6C1F7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_id</w:t>
      </w:r>
      <w:proofErr w:type="spellEnd"/>
      <w:r w:rsidRPr="005B79D4">
        <w:t>": null,</w:t>
      </w:r>
    </w:p>
    <w:p w14:paraId="6F0BE89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_region</w:t>
      </w:r>
      <w:proofErr w:type="spellEnd"/>
      <w:r w:rsidRPr="005B79D4">
        <w:t>": null,</w:t>
      </w:r>
    </w:p>
    <w:p w14:paraId="36E6A3C0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cemetery</w:t>
      </w:r>
      <w:proofErr w:type="gramEnd"/>
      <w:r w:rsidRPr="005B79D4">
        <w:t>_parcel</w:t>
      </w:r>
      <w:proofErr w:type="spellEnd"/>
      <w:r w:rsidRPr="005B79D4">
        <w:t>": null,</w:t>
      </w:r>
    </w:p>
    <w:p w14:paraId="4924CDE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created</w:t>
      </w:r>
      <w:proofErr w:type="gramEnd"/>
      <w:r w:rsidRPr="005B79D4">
        <w:t>_at</w:t>
      </w:r>
      <w:proofErr w:type="spellEnd"/>
      <w:r w:rsidRPr="005B79D4">
        <w:t>": "2024-05-29T17:57:04.241Z",</w:t>
      </w:r>
    </w:p>
    <w:p w14:paraId="23FBBF8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proofErr w:type="gramStart"/>
      <w:r w:rsidRPr="005B79D4">
        <w:t>updated</w:t>
      </w:r>
      <w:proofErr w:type="gramEnd"/>
      <w:r w:rsidRPr="005B79D4">
        <w:t>_at</w:t>
      </w:r>
      <w:proofErr w:type="spellEnd"/>
      <w:r w:rsidRPr="005B79D4">
        <w:t>": "2024-05-29T17:57:04.241Z"</w:t>
      </w:r>
    </w:p>
    <w:p w14:paraId="0BEF891E" w14:textId="77777777" w:rsidR="005B79D4" w:rsidRPr="005B79D4" w:rsidRDefault="005B79D4" w:rsidP="005B79D4">
      <w:pPr>
        <w:pStyle w:val="codep"/>
      </w:pPr>
      <w:r w:rsidRPr="005B79D4">
        <w:t xml:space="preserve">            }</w:t>
      </w:r>
    </w:p>
    <w:p w14:paraId="7F6C0D06" w14:textId="77777777" w:rsidR="005B79D4" w:rsidRPr="005B79D4" w:rsidRDefault="005B79D4" w:rsidP="005B79D4">
      <w:pPr>
        <w:pStyle w:val="codep"/>
      </w:pPr>
      <w:r w:rsidRPr="005B79D4">
        <w:t xml:space="preserve">        }</w:t>
      </w:r>
    </w:p>
    <w:p w14:paraId="6F3CAA2B" w14:textId="77777777" w:rsidR="005B79D4" w:rsidRPr="005B79D4" w:rsidRDefault="005B79D4" w:rsidP="005B79D4">
      <w:pPr>
        <w:pStyle w:val="codep"/>
      </w:pPr>
      <w:r w:rsidRPr="005B79D4">
        <w:t xml:space="preserve">    ]</w:t>
      </w:r>
    </w:p>
    <w:p w14:paraId="055931BB" w14:textId="77777777" w:rsidR="005B79D4" w:rsidRPr="005B79D4" w:rsidRDefault="005B79D4" w:rsidP="005B79D4">
      <w:pPr>
        <w:pStyle w:val="codep"/>
      </w:pPr>
      <w:r w:rsidRPr="005B79D4">
        <w:t>}</w:t>
      </w:r>
    </w:p>
    <w:p w14:paraId="5A607280" w14:textId="77777777" w:rsidR="005B79D4" w:rsidRPr="005B79D4" w:rsidRDefault="005B79D4" w:rsidP="005B79D4">
      <w:pPr>
        <w:pStyle w:val="codep"/>
      </w:pPr>
    </w:p>
    <w:sectPr w:rsidR="005B79D4" w:rsidRPr="005B79D4" w:rsidSect="00C557B7">
      <w:footerReference w:type="even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9450" w14:textId="77777777" w:rsidR="00B86BE3" w:rsidRDefault="00B86BE3" w:rsidP="000928FB">
      <w:r>
        <w:separator/>
      </w:r>
    </w:p>
  </w:endnote>
  <w:endnote w:type="continuationSeparator" w:id="0">
    <w:p w14:paraId="342F12BC" w14:textId="77777777" w:rsidR="00B86BE3" w:rsidRDefault="00B86BE3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Content>
      <w:p w14:paraId="0B2C0A82" w14:textId="7ABC6568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Content>
      <w:p w14:paraId="08E311C8" w14:textId="34DB635C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63CA1" w14:textId="77777777" w:rsidR="00B86BE3" w:rsidRDefault="00B86BE3" w:rsidP="000928FB">
      <w:r>
        <w:separator/>
      </w:r>
    </w:p>
  </w:footnote>
  <w:footnote w:type="continuationSeparator" w:id="0">
    <w:p w14:paraId="39AD6F05" w14:textId="77777777" w:rsidR="00B86BE3" w:rsidRDefault="00B86BE3" w:rsidP="000928FB">
      <w:r>
        <w:continuationSeparator/>
      </w:r>
    </w:p>
  </w:footnote>
  <w:footnote w:id="1">
    <w:p w14:paraId="633879DB" w14:textId="23571767" w:rsidR="00305E3E" w:rsidRPr="00305E3E" w:rsidRDefault="00305E3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O/M column indicates Optional or Mandatory fields.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B5"/>
    <w:multiLevelType w:val="hybridMultilevel"/>
    <w:tmpl w:val="4A3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4CB8"/>
    <w:multiLevelType w:val="hybridMultilevel"/>
    <w:tmpl w:val="F3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236"/>
    <w:multiLevelType w:val="hybridMultilevel"/>
    <w:tmpl w:val="45E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6"/>
  </w:num>
  <w:num w:numId="2" w16cid:durableId="196505262">
    <w:abstractNumId w:val="5"/>
  </w:num>
  <w:num w:numId="3" w16cid:durableId="823740480">
    <w:abstractNumId w:val="5"/>
  </w:num>
  <w:num w:numId="4" w16cid:durableId="307906504">
    <w:abstractNumId w:val="5"/>
  </w:num>
  <w:num w:numId="5" w16cid:durableId="1263881595">
    <w:abstractNumId w:val="5"/>
  </w:num>
  <w:num w:numId="6" w16cid:durableId="2012678662">
    <w:abstractNumId w:val="8"/>
  </w:num>
  <w:num w:numId="7" w16cid:durableId="1898125581">
    <w:abstractNumId w:val="2"/>
  </w:num>
  <w:num w:numId="8" w16cid:durableId="1512840366">
    <w:abstractNumId w:val="10"/>
  </w:num>
  <w:num w:numId="9" w16cid:durableId="672756456">
    <w:abstractNumId w:val="11"/>
  </w:num>
  <w:num w:numId="10" w16cid:durableId="1658267877">
    <w:abstractNumId w:val="4"/>
  </w:num>
  <w:num w:numId="11" w16cid:durableId="207844102">
    <w:abstractNumId w:val="1"/>
  </w:num>
  <w:num w:numId="12" w16cid:durableId="1995261350">
    <w:abstractNumId w:val="3"/>
  </w:num>
  <w:num w:numId="13" w16cid:durableId="1532837647">
    <w:abstractNumId w:val="12"/>
  </w:num>
  <w:num w:numId="14" w16cid:durableId="545606443">
    <w:abstractNumId w:val="9"/>
  </w:num>
  <w:num w:numId="15" w16cid:durableId="1035081094">
    <w:abstractNumId w:val="13"/>
  </w:num>
  <w:num w:numId="16" w16cid:durableId="66420166">
    <w:abstractNumId w:val="7"/>
  </w:num>
  <w:num w:numId="17" w16cid:durableId="21467753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Barta">
    <w15:presenceInfo w15:providerId="None" w15:userId="David Bar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hideSpellingErrors/>
  <w:hideGrammaticalErrors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168BE"/>
    <w:rsid w:val="0002706D"/>
    <w:rsid w:val="0005029C"/>
    <w:rsid w:val="00053FC9"/>
    <w:rsid w:val="00082C5E"/>
    <w:rsid w:val="000928FB"/>
    <w:rsid w:val="000C38EA"/>
    <w:rsid w:val="000E56EF"/>
    <w:rsid w:val="000F5A1D"/>
    <w:rsid w:val="00103CBF"/>
    <w:rsid w:val="0011271D"/>
    <w:rsid w:val="00134199"/>
    <w:rsid w:val="00161DBD"/>
    <w:rsid w:val="00176CB1"/>
    <w:rsid w:val="00190EAC"/>
    <w:rsid w:val="001D027D"/>
    <w:rsid w:val="001E7119"/>
    <w:rsid w:val="00213C55"/>
    <w:rsid w:val="002161B5"/>
    <w:rsid w:val="00254A5E"/>
    <w:rsid w:val="00257A76"/>
    <w:rsid w:val="002D7561"/>
    <w:rsid w:val="00303B73"/>
    <w:rsid w:val="00305E3E"/>
    <w:rsid w:val="00326865"/>
    <w:rsid w:val="00326C34"/>
    <w:rsid w:val="00341F24"/>
    <w:rsid w:val="00355722"/>
    <w:rsid w:val="00374AC3"/>
    <w:rsid w:val="003B6876"/>
    <w:rsid w:val="003B6D3E"/>
    <w:rsid w:val="003E23F0"/>
    <w:rsid w:val="00450EB0"/>
    <w:rsid w:val="004B15F9"/>
    <w:rsid w:val="005107C0"/>
    <w:rsid w:val="00547D5C"/>
    <w:rsid w:val="005842AA"/>
    <w:rsid w:val="00594E41"/>
    <w:rsid w:val="00596417"/>
    <w:rsid w:val="005B642D"/>
    <w:rsid w:val="005B79D4"/>
    <w:rsid w:val="005C7BBB"/>
    <w:rsid w:val="00603B33"/>
    <w:rsid w:val="00693857"/>
    <w:rsid w:val="00710CE0"/>
    <w:rsid w:val="00711FEB"/>
    <w:rsid w:val="007176D1"/>
    <w:rsid w:val="00721EE4"/>
    <w:rsid w:val="0074394F"/>
    <w:rsid w:val="00750ACF"/>
    <w:rsid w:val="00777E50"/>
    <w:rsid w:val="00851185"/>
    <w:rsid w:val="00855E52"/>
    <w:rsid w:val="00864CAD"/>
    <w:rsid w:val="00887F05"/>
    <w:rsid w:val="008B4061"/>
    <w:rsid w:val="008D58B0"/>
    <w:rsid w:val="008F69DB"/>
    <w:rsid w:val="00910B52"/>
    <w:rsid w:val="00941500"/>
    <w:rsid w:val="0095017D"/>
    <w:rsid w:val="009604DB"/>
    <w:rsid w:val="009776A3"/>
    <w:rsid w:val="00992239"/>
    <w:rsid w:val="009934BF"/>
    <w:rsid w:val="009C0A65"/>
    <w:rsid w:val="009F3103"/>
    <w:rsid w:val="00A274DA"/>
    <w:rsid w:val="00A32AC5"/>
    <w:rsid w:val="00A61252"/>
    <w:rsid w:val="00AC53EE"/>
    <w:rsid w:val="00AC5CA4"/>
    <w:rsid w:val="00AF2358"/>
    <w:rsid w:val="00B252E6"/>
    <w:rsid w:val="00B4379D"/>
    <w:rsid w:val="00B6637B"/>
    <w:rsid w:val="00B86BE3"/>
    <w:rsid w:val="00BF4D8F"/>
    <w:rsid w:val="00C21F1B"/>
    <w:rsid w:val="00C435B8"/>
    <w:rsid w:val="00C557B7"/>
    <w:rsid w:val="00C775C3"/>
    <w:rsid w:val="00C87461"/>
    <w:rsid w:val="00CC66D5"/>
    <w:rsid w:val="00CD569F"/>
    <w:rsid w:val="00CE7F6F"/>
    <w:rsid w:val="00D07B59"/>
    <w:rsid w:val="00D32E69"/>
    <w:rsid w:val="00D3724A"/>
    <w:rsid w:val="00D607FA"/>
    <w:rsid w:val="00DA718C"/>
    <w:rsid w:val="00DE3CF5"/>
    <w:rsid w:val="00E103B5"/>
    <w:rsid w:val="00E1396C"/>
    <w:rsid w:val="00E1788C"/>
    <w:rsid w:val="00E3190F"/>
    <w:rsid w:val="00E672D1"/>
    <w:rsid w:val="00EA3F03"/>
    <w:rsid w:val="00EB10EC"/>
    <w:rsid w:val="00ED29C7"/>
    <w:rsid w:val="00EF4A13"/>
    <w:rsid w:val="00F8322B"/>
    <w:rsid w:val="00F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25D"/>
  <w15:docId w15:val="{3C8CEEDA-79AE-A344-A78B-D1AEFB0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7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119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6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213C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567"/>
      <w:contextualSpacing/>
    </w:pPr>
    <w:rPr>
      <w:rFonts w:ascii="Consolas" w:hAnsi="Consolas"/>
      <w:color w:val="7030A0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119"/>
    <w:rPr>
      <w:rFonts w:asciiTheme="majorHAnsi" w:eastAsiaTheme="majorEastAsia" w:hAnsiTheme="majorHAnsi" w:cstheme="majorBidi"/>
      <w:color w:val="2F5496" w:themeColor="accent1" w:themeShade="BF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E69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  <w:style w:type="table" w:styleId="TableGrid">
    <w:name w:val="Table Grid"/>
    <w:basedOn w:val="TableNormal"/>
    <w:uiPriority w:val="39"/>
    <w:rsid w:val="001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2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E1788C"/>
  </w:style>
  <w:style w:type="character" w:styleId="FollowedHyperlink">
    <w:name w:val="FollowedHyperlink"/>
    <w:basedOn w:val="DefaultParagraphFont"/>
    <w:uiPriority w:val="99"/>
    <w:semiHidden/>
    <w:unhideWhenUsed/>
    <w:rsid w:val="007176D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E3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05E3E"/>
    <w:rPr>
      <w:vertAlign w:val="superscript"/>
    </w:rPr>
  </w:style>
  <w:style w:type="paragraph" w:styleId="Revision">
    <w:name w:val="Revision"/>
    <w:hidden/>
    <w:uiPriority w:val="99"/>
    <w:semiHidden/>
    <w:rsid w:val="00BF4D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hel-c99c0466c9a2.herokuapp.com/api/v1/auth" TargetMode="External"/><Relationship Id="rId13" Type="http://schemas.openxmlformats.org/officeDocument/2006/relationships/hyperlink" Target="https://hakhel-c99c0466c9a2.herokuapp.com/hke/api/v1/cemeteries" TargetMode="External"/><Relationship Id="rId18" Type="http://schemas.openxmlformats.org/officeDocument/2006/relationships/hyperlink" Target="https://hakhel-c99c0466c9a2.herokuapp.com/hke/api/v1/cemeteri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hakhel-c99c0466c9a2.herokuapp.com/hke/api/v1/cemeteries" TargetMode="External"/><Relationship Id="rId17" Type="http://schemas.openxmlformats.org/officeDocument/2006/relationships/hyperlink" Target="https://hakhel-c99c0466c9a2.herokuapp.com/hke/api/v1/cemete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khel-c99c0466c9a2.herokuapp.com/hke/api/v1/cemet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khel-c99c0466c9a2.herokuapp.com/hke/api/v1/cemeteri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khel-c99c0466c9a2.herokuapp.com/hke/api/v1/cemeteries" TargetMode="External"/><Relationship Id="rId23" Type="http://schemas.microsoft.com/office/2011/relationships/people" Target="people.xml"/><Relationship Id="rId10" Type="http://schemas.openxmlformats.org/officeDocument/2006/relationships/hyperlink" Target="https://hakhel-c99c0466c9a2.herokuapp.com/hke/api/v1/cemeteries" TargetMode="External"/><Relationship Id="rId19" Type="http://schemas.openxmlformats.org/officeDocument/2006/relationships/hyperlink" Target="https://hakhel-c99c0466c9a2.herokuapp.com/hke/api/v1/ceme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khel-c99c0466c9a2.herokuapp.com/hke/api/v1/" TargetMode="External"/><Relationship Id="rId14" Type="http://schemas.openxmlformats.org/officeDocument/2006/relationships/hyperlink" Target="https://hakhel-c99c0466c9a2.herokuapp.com/hke/api/v1/cemete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8FA69-CAC1-BE45-AF96-57E57162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4954</Words>
  <Characters>28242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3</cp:revision>
  <dcterms:created xsi:type="dcterms:W3CDTF">2024-05-30T11:11:00Z</dcterms:created>
  <dcterms:modified xsi:type="dcterms:W3CDTF">2024-05-30T11:22:00Z</dcterms:modified>
</cp:coreProperties>
</file>